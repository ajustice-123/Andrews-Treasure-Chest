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C78" w:rsidRDefault="00E43711">
      <w:pPr>
        <w:tabs>
          <w:tab w:val="right" w:pos="270"/>
          <w:tab w:val="left" w:pos="540"/>
          <w:tab w:val="left" w:pos="2430"/>
          <w:tab w:val="left" w:pos="3510"/>
          <w:tab w:val="left" w:pos="5580"/>
          <w:tab w:val="left" w:pos="7380"/>
        </w:tabs>
        <w:rPr>
          <w:rFonts w:ascii="GE Inspira" w:hAnsi="GE Inspira"/>
          <w:b/>
        </w:rPr>
      </w:pPr>
      <w:r>
        <w:rPr>
          <w:noProof/>
          <w:sz w:val="24"/>
          <w:szCs w:val="24"/>
        </w:rPr>
        <w:drawing>
          <wp:anchor distT="0" distB="0" distL="114300" distR="114300" simplePos="0" relativeHeight="251659264" behindDoc="0" locked="0" layoutInCell="1" allowOverlap="1" wp14:anchorId="5FCB260F" wp14:editId="0F7FE9B0">
            <wp:simplePos x="0" y="0"/>
            <wp:positionH relativeFrom="column">
              <wp:posOffset>5437505</wp:posOffset>
            </wp:positionH>
            <wp:positionV relativeFrom="paragraph">
              <wp:posOffset>-440690</wp:posOffset>
            </wp:positionV>
            <wp:extent cx="1264285" cy="9817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285" cy="981710"/>
                    </a:xfrm>
                    <a:prstGeom prst="rect">
                      <a:avLst/>
                    </a:prstGeom>
                    <a:noFill/>
                  </pic:spPr>
                </pic:pic>
              </a:graphicData>
            </a:graphic>
            <wp14:sizeRelH relativeFrom="margin">
              <wp14:pctWidth>0</wp14:pctWidth>
            </wp14:sizeRelH>
            <wp14:sizeRelV relativeFrom="margin">
              <wp14:pctHeight>0</wp14:pctHeight>
            </wp14:sizeRelV>
          </wp:anchor>
        </w:drawing>
      </w:r>
      <w:r w:rsidR="00FE5C78">
        <w:rPr>
          <w:rFonts w:ascii="GE Inspira" w:hAnsi="GE Inspira"/>
          <w:b/>
        </w:rPr>
        <w:tab/>
        <w:t>1.</w:t>
      </w:r>
      <w:r w:rsidR="00FE5C78">
        <w:rPr>
          <w:rFonts w:ascii="GE Inspira" w:hAnsi="GE Inspira"/>
          <w:b/>
        </w:rPr>
        <w:tab/>
        <w:t>ETP #: 725B011</w:t>
      </w:r>
      <w:r w:rsidR="00FE5C78">
        <w:rPr>
          <w:rFonts w:ascii="GE Inspira" w:hAnsi="GE Inspira"/>
          <w:b/>
        </w:rPr>
        <w:tab/>
        <w:t>ETP Title: Heat-up Test</w:t>
      </w:r>
      <w:r w:rsidR="00FE5C78">
        <w:rPr>
          <w:rFonts w:ascii="GE Inspira" w:hAnsi="GE Inspira"/>
          <w:b/>
        </w:rPr>
        <w:tab/>
      </w:r>
    </w:p>
    <w:p w:rsidR="00FE5C78" w:rsidRDefault="00FE5C78">
      <w:pPr>
        <w:tabs>
          <w:tab w:val="left" w:pos="2430"/>
          <w:tab w:val="left" w:pos="3510"/>
          <w:tab w:val="left" w:pos="5580"/>
          <w:tab w:val="left" w:pos="7380"/>
        </w:tabs>
        <w:rPr>
          <w:rFonts w:ascii="GE Inspira" w:hAnsi="GE Inspira"/>
          <w:b/>
        </w:rPr>
      </w:pPr>
    </w:p>
    <w:p w:rsidR="00FE5C78" w:rsidRDefault="00FE5C78">
      <w:pPr>
        <w:tabs>
          <w:tab w:val="left" w:pos="540"/>
          <w:tab w:val="right" w:pos="3150"/>
          <w:tab w:val="left" w:pos="3600"/>
        </w:tabs>
        <w:rPr>
          <w:rFonts w:ascii="GE Inspira" w:hAnsi="GE Inspira"/>
        </w:rPr>
      </w:pPr>
      <w:r>
        <w:rPr>
          <w:rFonts w:ascii="GE Inspira" w:hAnsi="GE Inspira"/>
          <w:b/>
        </w:rPr>
        <w:tab/>
        <w:t>ETP Type:</w:t>
      </w:r>
      <w:r>
        <w:rPr>
          <w:rFonts w:ascii="GE Inspira" w:hAnsi="GE Inspira"/>
          <w:b/>
        </w:rPr>
        <w:tab/>
      </w:r>
      <w:r>
        <w:rPr>
          <w:rFonts w:ascii="GE Inspira" w:hAnsi="GE Inspira"/>
        </w:rPr>
        <w:fldChar w:fldCharType="begin">
          <w:ffData>
            <w:name w:val="Dropdown2"/>
            <w:enabled/>
            <w:calcOnExit w:val="0"/>
            <w:ddList>
              <w:listEntry w:val="Performance"/>
              <w:listEntry w:val="Reliability"/>
              <w:listEntry w:val="Safety/Agency"/>
            </w:ddList>
          </w:ffData>
        </w:fldChar>
      </w:r>
      <w:bookmarkStart w:id="0" w:name="Dropdown2"/>
      <w:r>
        <w:rPr>
          <w:rFonts w:ascii="GE Inspira" w:hAnsi="GE Inspira"/>
        </w:rPr>
        <w:instrText xml:space="preserve"> FORMDROPDOWN </w:instrText>
      </w:r>
      <w:r w:rsidR="00EB3D44">
        <w:rPr>
          <w:rFonts w:ascii="GE Inspira" w:hAnsi="GE Inspira"/>
        </w:rPr>
      </w:r>
      <w:r w:rsidR="00EB3D44">
        <w:rPr>
          <w:rFonts w:ascii="GE Inspira" w:hAnsi="GE Inspira"/>
        </w:rPr>
        <w:fldChar w:fldCharType="separate"/>
      </w:r>
      <w:r>
        <w:rPr>
          <w:rFonts w:ascii="GE Inspira" w:hAnsi="GE Inspira"/>
        </w:rPr>
        <w:fldChar w:fldCharType="end"/>
      </w:r>
      <w:bookmarkEnd w:id="0"/>
    </w:p>
    <w:p w:rsidR="00FE5C78" w:rsidRDefault="00FE5C78">
      <w:pPr>
        <w:tabs>
          <w:tab w:val="left" w:pos="2430"/>
          <w:tab w:val="left" w:pos="3510"/>
          <w:tab w:val="left" w:pos="5580"/>
          <w:tab w:val="left" w:pos="7380"/>
        </w:tabs>
        <w:rPr>
          <w:rFonts w:ascii="GE Inspira" w:hAnsi="GE Inspira"/>
          <w:b/>
        </w:rPr>
      </w:pPr>
    </w:p>
    <w:p w:rsidR="00FE5C78" w:rsidRDefault="00FE5C78">
      <w:pPr>
        <w:tabs>
          <w:tab w:val="left" w:pos="2430"/>
          <w:tab w:val="left" w:pos="3510"/>
          <w:tab w:val="left" w:pos="5580"/>
          <w:tab w:val="left" w:pos="7380"/>
        </w:tabs>
        <w:rPr>
          <w:rFonts w:ascii="GE Inspira" w:hAnsi="GE Inspira"/>
          <w:b/>
        </w:rPr>
      </w:pPr>
    </w:p>
    <w:p w:rsidR="00FE5C78" w:rsidRDefault="00FE5C78">
      <w:pPr>
        <w:tabs>
          <w:tab w:val="left" w:pos="-1530"/>
          <w:tab w:val="right" w:pos="-1260"/>
          <w:tab w:val="left" w:pos="540"/>
          <w:tab w:val="left" w:pos="2430"/>
          <w:tab w:val="left" w:pos="3510"/>
          <w:tab w:val="left" w:pos="4950"/>
          <w:tab w:val="left" w:pos="5220"/>
          <w:tab w:val="left" w:pos="7110"/>
        </w:tabs>
        <w:rPr>
          <w:rFonts w:ascii="GE Inspira" w:hAnsi="GE Inspira"/>
        </w:rPr>
      </w:pPr>
      <w:r>
        <w:rPr>
          <w:rFonts w:ascii="GE Inspira" w:hAnsi="GE Inspira"/>
          <w:b/>
        </w:rPr>
        <w:tab/>
        <w:t xml:space="preserve">Revision # </w:t>
      </w:r>
      <w:r w:rsidR="00172C23">
        <w:rPr>
          <w:rFonts w:ascii="GE Inspira" w:hAnsi="GE Inspira"/>
          <w:b/>
        </w:rPr>
        <w:t>1</w:t>
      </w:r>
      <w:r w:rsidR="00BE35DC">
        <w:rPr>
          <w:rFonts w:ascii="GE Inspira" w:hAnsi="GE Inspira"/>
          <w:b/>
        </w:rPr>
        <w:tab/>
        <w:t xml:space="preserve">Revision Date </w:t>
      </w:r>
      <w:r w:rsidR="002A4E09">
        <w:rPr>
          <w:rFonts w:ascii="GE Inspira" w:hAnsi="GE Inspira"/>
          <w:b/>
        </w:rPr>
        <w:t>2/17</w:t>
      </w:r>
      <w:r>
        <w:rPr>
          <w:rFonts w:ascii="GE Inspira" w:hAnsi="GE Inspira"/>
          <w:b/>
        </w:rPr>
        <w:t>/20</w:t>
      </w:r>
      <w:r w:rsidR="002A4E09">
        <w:rPr>
          <w:rFonts w:ascii="GE Inspira" w:hAnsi="GE Inspira"/>
          <w:b/>
        </w:rPr>
        <w:t>14</w:t>
      </w:r>
      <w:r>
        <w:rPr>
          <w:rFonts w:ascii="GE Inspira" w:hAnsi="GE Inspira"/>
        </w:rPr>
        <w:tab/>
      </w:r>
      <w:r>
        <w:rPr>
          <w:rFonts w:ascii="GE Inspira" w:hAnsi="GE Inspira"/>
          <w:b/>
        </w:rPr>
        <w:t xml:space="preserve">Revision Author </w:t>
      </w:r>
      <w:r w:rsidR="00172C23">
        <w:rPr>
          <w:rFonts w:ascii="GE Inspira" w:hAnsi="GE Inspira"/>
          <w:b/>
        </w:rPr>
        <w:t>Vikrant Patel</w:t>
      </w:r>
      <w:r>
        <w:rPr>
          <w:rFonts w:ascii="GE Inspira" w:hAnsi="GE Inspira"/>
        </w:rPr>
        <w:tab/>
        <w:t xml:space="preserve">        </w:t>
      </w:r>
    </w:p>
    <w:p w:rsidR="00FE5C78" w:rsidRDefault="00FE5C78">
      <w:pPr>
        <w:tabs>
          <w:tab w:val="left" w:pos="-1530"/>
          <w:tab w:val="right" w:pos="-1260"/>
          <w:tab w:val="left" w:pos="540"/>
          <w:tab w:val="left" w:pos="2430"/>
          <w:tab w:val="left" w:pos="3510"/>
          <w:tab w:val="left" w:pos="6120"/>
          <w:tab w:val="left" w:pos="7110"/>
        </w:tabs>
        <w:rPr>
          <w:rFonts w:ascii="GE Inspira" w:hAnsi="GE Inspira"/>
          <w:b/>
        </w:rPr>
      </w:pPr>
      <w:r>
        <w:rPr>
          <w:rFonts w:ascii="GE Inspira" w:hAnsi="GE Inspira"/>
        </w:rPr>
        <w:tab/>
      </w:r>
      <w:r>
        <w:rPr>
          <w:rFonts w:ascii="GE Inspira" w:hAnsi="GE Inspira"/>
          <w:i/>
          <w:sz w:val="16"/>
        </w:rPr>
        <w:t>(See section 13 for revision history</w:t>
      </w:r>
    </w:p>
    <w:p w:rsidR="00FE5C78" w:rsidRDefault="00FE5C78">
      <w:pPr>
        <w:rPr>
          <w:rFonts w:ascii="GE Inspira" w:hAnsi="GE Inspira"/>
          <w:b/>
        </w:rPr>
      </w:pPr>
      <w:r>
        <w:rPr>
          <w:rFonts w:ascii="GE Inspira" w:hAnsi="GE Inspira"/>
          <w:b/>
        </w:rPr>
        <w:t xml:space="preserve">                                                    </w:t>
      </w:r>
    </w:p>
    <w:p w:rsidR="00FE5C78" w:rsidRDefault="00FE5C78">
      <w:pPr>
        <w:tabs>
          <w:tab w:val="left" w:pos="3600"/>
        </w:tabs>
        <w:ind w:left="540"/>
        <w:rPr>
          <w:rFonts w:ascii="GE Inspira" w:hAnsi="GE Inspira"/>
        </w:rPr>
      </w:pPr>
      <w:r>
        <w:rPr>
          <w:rFonts w:ascii="GE Inspira" w:hAnsi="GE Inspira"/>
          <w:b/>
        </w:rPr>
        <w:t>Superseded ETP # (</w:t>
      </w:r>
      <w:r>
        <w:rPr>
          <w:rFonts w:ascii="GE Inspira" w:hAnsi="GE Inspira"/>
          <w:i/>
        </w:rPr>
        <w:t>if applicable)</w:t>
      </w:r>
      <w:r>
        <w:rPr>
          <w:rFonts w:ascii="GE Inspira" w:hAnsi="GE Inspira"/>
        </w:rPr>
        <w:tab/>
        <w:t>N/A</w:t>
      </w:r>
    </w:p>
    <w:p w:rsidR="00FE5C78" w:rsidRDefault="00FE5C78">
      <w:pPr>
        <w:rPr>
          <w:rFonts w:ascii="GE Inspira" w:hAnsi="GE Inspira"/>
          <w:b/>
        </w:rPr>
      </w:pPr>
    </w:p>
    <w:p w:rsidR="00FE5C78" w:rsidRDefault="00FE5C78">
      <w:pPr>
        <w:rPr>
          <w:rFonts w:ascii="GE Inspira" w:hAnsi="GE Inspira"/>
          <w:b/>
        </w:rPr>
      </w:pPr>
    </w:p>
    <w:p w:rsidR="00FE5C78" w:rsidRDefault="00FE5C78">
      <w:pPr>
        <w:tabs>
          <w:tab w:val="left" w:pos="-1530"/>
          <w:tab w:val="left" w:pos="-180"/>
          <w:tab w:val="left" w:pos="0"/>
          <w:tab w:val="left" w:pos="540"/>
          <w:tab w:val="right" w:pos="3150"/>
          <w:tab w:val="left" w:pos="3600"/>
          <w:tab w:val="left" w:pos="5400"/>
        </w:tabs>
        <w:rPr>
          <w:rFonts w:ascii="GE Inspira" w:hAnsi="GE Inspira"/>
          <w:b/>
        </w:rPr>
      </w:pPr>
      <w:r>
        <w:rPr>
          <w:rFonts w:ascii="GE Inspira" w:hAnsi="GE Inspira"/>
          <w:b/>
        </w:rPr>
        <w:tab/>
        <w:t>Applicable Product Line(s):</w:t>
      </w:r>
      <w:r>
        <w:rPr>
          <w:rFonts w:ascii="GE Inspira" w:hAnsi="GE Inspira"/>
          <w:b/>
        </w:rPr>
        <w:tab/>
      </w:r>
      <w:r>
        <w:rPr>
          <w:rFonts w:ascii="GE Inspira" w:hAnsi="GE Inspira"/>
          <w:b/>
        </w:rPr>
        <w:tab/>
      </w:r>
      <w:r>
        <w:rPr>
          <w:rFonts w:ascii="GE Inspira" w:hAnsi="GE Inspira"/>
        </w:rPr>
        <w:fldChar w:fldCharType="begin">
          <w:ffData>
            <w:name w:val="Dropdown1"/>
            <w:enabled/>
            <w:calcOnExit w:val="0"/>
            <w:ddList>
              <w:listEntry w:val="Other - see next tab"/>
              <w:listEntry w:val="                          "/>
              <w:listEntry w:val="All"/>
              <w:listEntry w:val="Washer"/>
              <w:listEntry w:val="Dryer"/>
              <w:listEntry w:val="Dishwasher"/>
              <w:listEntry w:val="Range"/>
              <w:listEntry w:val="Room Air Conditioner"/>
              <w:listEntry w:val="Microwave"/>
              <w:listEntry w:val="Refrigerator"/>
              <w:listEntry w:val="Freezer"/>
            </w:ddList>
          </w:ffData>
        </w:fldChar>
      </w:r>
      <w:bookmarkStart w:id="1" w:name="Dropdown1"/>
      <w:r>
        <w:rPr>
          <w:rFonts w:ascii="GE Inspira" w:hAnsi="GE Inspira"/>
        </w:rPr>
        <w:instrText xml:space="preserve"> FORMDROPDOWN </w:instrText>
      </w:r>
      <w:r w:rsidR="00EB3D44">
        <w:rPr>
          <w:rFonts w:ascii="GE Inspira" w:hAnsi="GE Inspira"/>
        </w:rPr>
      </w:r>
      <w:r w:rsidR="00EB3D44">
        <w:rPr>
          <w:rFonts w:ascii="GE Inspira" w:hAnsi="GE Inspira"/>
        </w:rPr>
        <w:fldChar w:fldCharType="separate"/>
      </w:r>
      <w:r>
        <w:rPr>
          <w:rFonts w:ascii="GE Inspira" w:hAnsi="GE Inspira"/>
        </w:rPr>
        <w:fldChar w:fldCharType="end"/>
      </w:r>
      <w:bookmarkEnd w:id="1"/>
      <w:r>
        <w:rPr>
          <w:rFonts w:ascii="GE Inspira" w:hAnsi="GE Inspira"/>
        </w:rPr>
        <w:tab/>
      </w:r>
      <w:r>
        <w:rPr>
          <w:rFonts w:ascii="GE Inspira" w:hAnsi="GE Inspira"/>
        </w:rPr>
        <w:tab/>
      </w:r>
      <w:r>
        <w:rPr>
          <w:rFonts w:ascii="GE Inspira" w:hAnsi="GE Inspira"/>
          <w:b/>
        </w:rPr>
        <w:t>and/or</w:t>
      </w:r>
      <w:r>
        <w:rPr>
          <w:rFonts w:ascii="GE Inspira" w:hAnsi="GE Inspira"/>
        </w:rPr>
        <w:t xml:space="preserve"> (enter other here)  </w:t>
      </w:r>
      <w:r>
        <w:rPr>
          <w:rFonts w:ascii="GE Inspira" w:hAnsi="GE Inspira"/>
        </w:rPr>
        <w:fldChar w:fldCharType="begin">
          <w:ffData>
            <w:name w:val="Text5"/>
            <w:enabled/>
            <w:calcOnExit w:val="0"/>
            <w:textInput>
              <w:maxLength w:val="40"/>
            </w:textInput>
          </w:ffData>
        </w:fldChar>
      </w:r>
      <w:bookmarkStart w:id="2" w:name="Text5"/>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
    </w:p>
    <w:p w:rsidR="00FE5C78" w:rsidRDefault="00FE5C78">
      <w:pPr>
        <w:tabs>
          <w:tab w:val="right" w:pos="2610"/>
          <w:tab w:val="left" w:pos="2790"/>
        </w:tabs>
        <w:rPr>
          <w:rFonts w:ascii="GE Inspira" w:hAnsi="GE Inspira"/>
          <w:b/>
        </w:rPr>
      </w:pPr>
      <w:r>
        <w:rPr>
          <w:rFonts w:ascii="GE Inspira" w:hAnsi="GE Inspira"/>
          <w:b/>
        </w:rPr>
        <w:tab/>
      </w:r>
    </w:p>
    <w:p w:rsidR="00FE5C78" w:rsidRDefault="00FE5C78">
      <w:pPr>
        <w:tabs>
          <w:tab w:val="right" w:pos="3150"/>
          <w:tab w:val="left" w:pos="3600"/>
        </w:tabs>
        <w:rPr>
          <w:rFonts w:ascii="GE Inspira" w:hAnsi="GE Inspira"/>
          <w:b/>
        </w:rPr>
      </w:pPr>
      <w:r>
        <w:rPr>
          <w:rFonts w:ascii="GE Inspira" w:hAnsi="GE Inspira"/>
          <w:b/>
        </w:rPr>
        <w:tab/>
        <w:t>Platform:</w:t>
      </w:r>
      <w:r>
        <w:rPr>
          <w:rFonts w:ascii="GE Inspira" w:hAnsi="GE Inspira"/>
          <w:b/>
        </w:rPr>
        <w:tab/>
        <w:t>Hybrid Electric/Standard Electric Water Heater</w:t>
      </w:r>
    </w:p>
    <w:p w:rsidR="00FE5C78" w:rsidRDefault="00FE5C78">
      <w:pPr>
        <w:tabs>
          <w:tab w:val="right" w:pos="3150"/>
          <w:tab w:val="left" w:pos="3600"/>
        </w:tabs>
        <w:rPr>
          <w:rFonts w:ascii="GE Inspira" w:hAnsi="GE Inspira"/>
          <w:b/>
        </w:rPr>
      </w:pPr>
    </w:p>
    <w:p w:rsidR="00FE5C78" w:rsidRDefault="00FE5C78">
      <w:pPr>
        <w:tabs>
          <w:tab w:val="right" w:pos="3150"/>
          <w:tab w:val="left" w:pos="3600"/>
        </w:tabs>
        <w:rPr>
          <w:rFonts w:ascii="GE Inspira" w:hAnsi="GE Inspira"/>
          <w:b/>
        </w:rPr>
      </w:pPr>
      <w:r>
        <w:rPr>
          <w:rFonts w:ascii="GE Inspira" w:hAnsi="GE Inspira"/>
          <w:b/>
        </w:rPr>
        <w:tab/>
        <w:t>Subsystem:</w:t>
      </w:r>
      <w:r>
        <w:rPr>
          <w:rFonts w:ascii="GE Inspira" w:hAnsi="GE Inspira"/>
          <w:b/>
        </w:rPr>
        <w:tab/>
      </w:r>
      <w:r>
        <w:rPr>
          <w:rFonts w:ascii="GE Inspira" w:hAnsi="GE Inspira"/>
          <w:b/>
        </w:rPr>
        <w:fldChar w:fldCharType="begin">
          <w:ffData>
            <w:name w:val="Text82"/>
            <w:enabled/>
            <w:calcOnExit w:val="0"/>
            <w:textInput/>
          </w:ffData>
        </w:fldChar>
      </w:r>
      <w:bookmarkStart w:id="3" w:name="Text82"/>
      <w:r>
        <w:rPr>
          <w:rFonts w:ascii="GE Inspira" w:hAnsi="GE Inspira"/>
          <w:b/>
        </w:rPr>
        <w:instrText xml:space="preserve"> FORMTEXT </w:instrText>
      </w:r>
      <w:r>
        <w:rPr>
          <w:rFonts w:ascii="GE Inspira" w:hAnsi="GE Inspira"/>
          <w:b/>
        </w:rPr>
      </w:r>
      <w:r>
        <w:rPr>
          <w:rFonts w:ascii="GE Inspira" w:hAnsi="GE Inspira"/>
          <w:b/>
        </w:rPr>
        <w:fldChar w:fldCharType="separate"/>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rPr>
        <w:fldChar w:fldCharType="end"/>
      </w:r>
      <w:bookmarkEnd w:id="3"/>
    </w:p>
    <w:p w:rsidR="00FE5C78" w:rsidRDefault="00FE5C78">
      <w:pPr>
        <w:tabs>
          <w:tab w:val="right" w:pos="3150"/>
          <w:tab w:val="left" w:pos="3600"/>
        </w:tabs>
        <w:rPr>
          <w:rFonts w:ascii="GE Inspira" w:hAnsi="GE Inspira"/>
          <w:b/>
        </w:rPr>
      </w:pPr>
    </w:p>
    <w:p w:rsidR="00FE5C78" w:rsidRDefault="00FE5C78">
      <w:pPr>
        <w:tabs>
          <w:tab w:val="right" w:pos="3150"/>
          <w:tab w:val="left" w:pos="3600"/>
          <w:tab w:val="left" w:pos="6480"/>
        </w:tabs>
        <w:spacing w:line="360" w:lineRule="auto"/>
        <w:rPr>
          <w:rFonts w:ascii="GE Inspira" w:hAnsi="GE Inspira"/>
          <w:b/>
        </w:rPr>
      </w:pPr>
      <w:r>
        <w:rPr>
          <w:rFonts w:ascii="GE Inspira" w:hAnsi="GE Inspira"/>
          <w:b/>
        </w:rPr>
        <w:tab/>
        <w:t>Component:</w:t>
      </w:r>
      <w:r>
        <w:rPr>
          <w:rFonts w:ascii="GE Inspira" w:hAnsi="GE Inspira"/>
          <w:b/>
        </w:rPr>
        <w:tab/>
      </w:r>
      <w:r>
        <w:rPr>
          <w:rFonts w:ascii="GE Inspira" w:hAnsi="GE Inspira"/>
          <w:b/>
        </w:rPr>
        <w:fldChar w:fldCharType="begin">
          <w:ffData>
            <w:name w:val="Text95"/>
            <w:enabled/>
            <w:calcOnExit w:val="0"/>
            <w:textInput/>
          </w:ffData>
        </w:fldChar>
      </w:r>
      <w:bookmarkStart w:id="4" w:name="Text95"/>
      <w:r>
        <w:rPr>
          <w:rFonts w:ascii="GE Inspira" w:hAnsi="GE Inspira"/>
          <w:b/>
        </w:rPr>
        <w:instrText xml:space="preserve"> FORMTEXT </w:instrText>
      </w:r>
      <w:r>
        <w:rPr>
          <w:rFonts w:ascii="GE Inspira" w:hAnsi="GE Inspira"/>
          <w:b/>
        </w:rPr>
      </w:r>
      <w:r>
        <w:rPr>
          <w:rFonts w:ascii="GE Inspira" w:hAnsi="GE Inspira"/>
          <w:b/>
        </w:rPr>
        <w:fldChar w:fldCharType="separate"/>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rPr>
        <w:fldChar w:fldCharType="end"/>
      </w:r>
      <w:bookmarkEnd w:id="4"/>
    </w:p>
    <w:p w:rsidR="00FE5C78" w:rsidRDefault="00FE5C78">
      <w:pPr>
        <w:tabs>
          <w:tab w:val="right" w:pos="3150"/>
          <w:tab w:val="left" w:pos="3600"/>
        </w:tabs>
        <w:spacing w:line="360" w:lineRule="auto"/>
        <w:rPr>
          <w:rFonts w:ascii="GE Inspira" w:hAnsi="GE Inspira"/>
          <w:b/>
        </w:rPr>
      </w:pPr>
    </w:p>
    <w:p w:rsidR="00FE5C78" w:rsidRDefault="00FE5C78">
      <w:pPr>
        <w:tabs>
          <w:tab w:val="left" w:pos="0"/>
          <w:tab w:val="right" w:pos="3150"/>
          <w:tab w:val="left" w:pos="3600"/>
          <w:tab w:val="left" w:pos="6480"/>
        </w:tabs>
        <w:spacing w:line="360" w:lineRule="auto"/>
        <w:ind w:left="3600" w:hanging="3600"/>
        <w:rPr>
          <w:rFonts w:ascii="GE Inspira" w:hAnsi="GE Inspira"/>
          <w:b/>
        </w:rPr>
      </w:pPr>
      <w:r>
        <w:rPr>
          <w:rFonts w:ascii="GE Inspira" w:hAnsi="GE Inspira"/>
          <w:b/>
        </w:rPr>
        <w:tab/>
        <w:t>Keywords:</w:t>
      </w:r>
      <w:r>
        <w:rPr>
          <w:rFonts w:ascii="GE Inspira" w:hAnsi="GE Inspira"/>
          <w:b/>
        </w:rPr>
        <w:tab/>
        <w:t>Water</w:t>
      </w:r>
      <w:r>
        <w:rPr>
          <w:rFonts w:ascii="GE Inspira" w:hAnsi="GE Inspira"/>
          <w:b/>
        </w:rPr>
        <w:tab/>
        <w:t>Heater</w:t>
      </w:r>
    </w:p>
    <w:p w:rsidR="00FE5C78" w:rsidRDefault="00FE5C78">
      <w:pPr>
        <w:tabs>
          <w:tab w:val="left" w:pos="0"/>
          <w:tab w:val="right" w:pos="3150"/>
          <w:tab w:val="left" w:pos="3600"/>
          <w:tab w:val="left" w:pos="6480"/>
        </w:tabs>
        <w:spacing w:line="360" w:lineRule="auto"/>
        <w:ind w:left="3600"/>
        <w:rPr>
          <w:rFonts w:ascii="GE Inspira" w:hAnsi="GE Inspira"/>
          <w:b/>
        </w:rPr>
      </w:pPr>
      <w:r>
        <w:rPr>
          <w:rFonts w:ascii="GE Inspira" w:hAnsi="GE Inspira"/>
          <w:b/>
        </w:rPr>
        <w:t>Recovery time</w:t>
      </w:r>
      <w:r>
        <w:rPr>
          <w:rFonts w:ascii="GE Inspira" w:hAnsi="GE Inspira"/>
          <w:b/>
        </w:rPr>
        <w:tab/>
        <w:t>Accuracy</w:t>
      </w:r>
    </w:p>
    <w:p w:rsidR="00FE5C78" w:rsidRDefault="00FE5C78">
      <w:pPr>
        <w:tabs>
          <w:tab w:val="left" w:pos="0"/>
          <w:tab w:val="right" w:pos="3150"/>
          <w:tab w:val="left" w:pos="3600"/>
          <w:tab w:val="left" w:pos="6480"/>
        </w:tabs>
        <w:spacing w:line="360" w:lineRule="auto"/>
        <w:ind w:left="3600"/>
        <w:rPr>
          <w:rFonts w:ascii="GE Inspira" w:hAnsi="GE Inspira"/>
          <w:b/>
        </w:rPr>
      </w:pPr>
      <w:r>
        <w:rPr>
          <w:rFonts w:ascii="GE Inspira" w:hAnsi="GE Inspira"/>
          <w:b/>
        </w:rPr>
        <w:t>Flow Event</w:t>
      </w:r>
      <w:r>
        <w:rPr>
          <w:rFonts w:ascii="GE Inspira" w:hAnsi="GE Inspira"/>
          <w:b/>
        </w:rPr>
        <w:tab/>
        <w:t>HEWH</w:t>
      </w:r>
    </w:p>
    <w:p w:rsidR="00FE5C78" w:rsidRDefault="00FE5C78">
      <w:pPr>
        <w:tabs>
          <w:tab w:val="left" w:pos="0"/>
          <w:tab w:val="right" w:pos="3150"/>
          <w:tab w:val="left" w:pos="3600"/>
          <w:tab w:val="left" w:pos="6480"/>
        </w:tabs>
        <w:spacing w:line="360" w:lineRule="auto"/>
        <w:ind w:left="3600"/>
        <w:rPr>
          <w:rFonts w:ascii="GE Inspira" w:hAnsi="GE Inspira"/>
          <w:b/>
        </w:rPr>
      </w:pPr>
      <w:r>
        <w:rPr>
          <w:rFonts w:ascii="GE Inspira" w:hAnsi="GE Inspira"/>
          <w:b/>
        </w:rPr>
        <w:t>Hybrid Electric Water Heater</w:t>
      </w:r>
      <w:r>
        <w:rPr>
          <w:rFonts w:ascii="GE Inspira" w:hAnsi="GE Inspira"/>
          <w:b/>
        </w:rPr>
        <w:tab/>
        <w:t>Water Heater</w:t>
      </w:r>
    </w:p>
    <w:p w:rsidR="00FE5C78" w:rsidRDefault="00FE5C78">
      <w:pPr>
        <w:tabs>
          <w:tab w:val="left" w:pos="0"/>
          <w:tab w:val="right" w:pos="3150"/>
          <w:tab w:val="left" w:pos="3600"/>
          <w:tab w:val="left" w:pos="6480"/>
        </w:tabs>
        <w:spacing w:line="360" w:lineRule="auto"/>
        <w:ind w:left="3600"/>
        <w:rPr>
          <w:rFonts w:ascii="GE Inspira" w:hAnsi="GE Inspira"/>
          <w:b/>
        </w:rPr>
      </w:pPr>
      <w:r>
        <w:rPr>
          <w:rFonts w:ascii="GE Inspira" w:hAnsi="GE Inspira"/>
          <w:b/>
        </w:rPr>
        <w:t>Heat Pump</w:t>
      </w:r>
      <w:r>
        <w:rPr>
          <w:rFonts w:ascii="GE Inspira" w:hAnsi="GE Inspira"/>
          <w:b/>
        </w:rPr>
        <w:tab/>
      </w:r>
      <w:r>
        <w:rPr>
          <w:rFonts w:ascii="GE Inspira" w:hAnsi="GE Inspira"/>
          <w:b/>
        </w:rPr>
        <w:fldChar w:fldCharType="begin">
          <w:ffData>
            <w:name w:val="Text93"/>
            <w:enabled/>
            <w:calcOnExit w:val="0"/>
            <w:textInput/>
          </w:ffData>
        </w:fldChar>
      </w:r>
      <w:bookmarkStart w:id="5" w:name="Text93"/>
      <w:r>
        <w:rPr>
          <w:rFonts w:ascii="GE Inspira" w:hAnsi="GE Inspira"/>
          <w:b/>
        </w:rPr>
        <w:instrText xml:space="preserve"> FORMTEXT </w:instrText>
      </w:r>
      <w:r>
        <w:rPr>
          <w:rFonts w:ascii="GE Inspira" w:hAnsi="GE Inspira"/>
          <w:b/>
        </w:rPr>
      </w:r>
      <w:r>
        <w:rPr>
          <w:rFonts w:ascii="GE Inspira" w:hAnsi="GE Inspira"/>
          <w:b/>
        </w:rPr>
        <w:fldChar w:fldCharType="separate"/>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rPr>
        <w:fldChar w:fldCharType="end"/>
      </w:r>
      <w:bookmarkEnd w:id="5"/>
    </w:p>
    <w:p w:rsidR="00FE5C78" w:rsidRDefault="00FE5C78">
      <w:pPr>
        <w:tabs>
          <w:tab w:val="left" w:pos="0"/>
          <w:tab w:val="right" w:pos="3150"/>
          <w:tab w:val="left" w:pos="3600"/>
          <w:tab w:val="left" w:pos="6480"/>
        </w:tabs>
        <w:spacing w:line="360" w:lineRule="auto"/>
        <w:ind w:left="3600"/>
        <w:rPr>
          <w:rFonts w:ascii="GE Inspira" w:hAnsi="GE Inspira"/>
          <w:b/>
        </w:rPr>
      </w:pPr>
      <w:r>
        <w:rPr>
          <w:rFonts w:ascii="GE Inspira" w:hAnsi="GE Inspira"/>
          <w:b/>
        </w:rPr>
        <w:fldChar w:fldCharType="begin">
          <w:ffData>
            <w:name w:val="Text88"/>
            <w:enabled/>
            <w:calcOnExit w:val="0"/>
            <w:textInput/>
          </w:ffData>
        </w:fldChar>
      </w:r>
      <w:bookmarkStart w:id="6" w:name="Text88"/>
      <w:r>
        <w:rPr>
          <w:rFonts w:ascii="GE Inspira" w:hAnsi="GE Inspira"/>
          <w:b/>
        </w:rPr>
        <w:instrText xml:space="preserve"> FORMTEXT </w:instrText>
      </w:r>
      <w:r>
        <w:rPr>
          <w:rFonts w:ascii="GE Inspira" w:hAnsi="GE Inspira"/>
          <w:b/>
        </w:rPr>
      </w:r>
      <w:r>
        <w:rPr>
          <w:rFonts w:ascii="GE Inspira" w:hAnsi="GE Inspira"/>
          <w:b/>
        </w:rPr>
        <w:fldChar w:fldCharType="separate"/>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rPr>
        <w:fldChar w:fldCharType="end"/>
      </w:r>
      <w:bookmarkEnd w:id="6"/>
      <w:r>
        <w:rPr>
          <w:rFonts w:ascii="GE Inspira" w:hAnsi="GE Inspira"/>
          <w:b/>
        </w:rPr>
        <w:tab/>
      </w:r>
      <w:r>
        <w:rPr>
          <w:rFonts w:ascii="GE Inspira" w:hAnsi="GE Inspira"/>
          <w:b/>
        </w:rPr>
        <w:fldChar w:fldCharType="begin">
          <w:ffData>
            <w:name w:val="Text94"/>
            <w:enabled/>
            <w:calcOnExit w:val="0"/>
            <w:textInput/>
          </w:ffData>
        </w:fldChar>
      </w:r>
      <w:bookmarkStart w:id="7" w:name="Text94"/>
      <w:r>
        <w:rPr>
          <w:rFonts w:ascii="GE Inspira" w:hAnsi="GE Inspira"/>
          <w:b/>
        </w:rPr>
        <w:instrText xml:space="preserve"> FORMTEXT </w:instrText>
      </w:r>
      <w:r>
        <w:rPr>
          <w:rFonts w:ascii="GE Inspira" w:hAnsi="GE Inspira"/>
          <w:b/>
        </w:rPr>
      </w:r>
      <w:r>
        <w:rPr>
          <w:rFonts w:ascii="GE Inspira" w:hAnsi="GE Inspira"/>
          <w:b/>
        </w:rPr>
        <w:fldChar w:fldCharType="separate"/>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noProof/>
        </w:rPr>
        <w:t> </w:t>
      </w:r>
      <w:r>
        <w:rPr>
          <w:rFonts w:ascii="GE Inspira" w:hAnsi="GE Inspira"/>
          <w:b/>
        </w:rPr>
        <w:fldChar w:fldCharType="end"/>
      </w:r>
      <w:bookmarkEnd w:id="7"/>
    </w:p>
    <w:p w:rsidR="00FE5C78" w:rsidRDefault="00FE5C78">
      <w:pPr>
        <w:tabs>
          <w:tab w:val="left" w:pos="0"/>
          <w:tab w:val="left" w:pos="4680"/>
          <w:tab w:val="left" w:pos="6480"/>
        </w:tabs>
        <w:rPr>
          <w:rFonts w:ascii="GE Inspira" w:hAnsi="GE Inspira"/>
          <w:b/>
        </w:rPr>
      </w:pPr>
    </w:p>
    <w:p w:rsidR="00FE5C78" w:rsidRDefault="00FE5C78">
      <w:pPr>
        <w:tabs>
          <w:tab w:val="right" w:pos="270"/>
          <w:tab w:val="left" w:pos="540"/>
        </w:tabs>
        <w:rPr>
          <w:rFonts w:ascii="GE Inspira" w:hAnsi="GE Inspira"/>
          <w:b/>
        </w:rPr>
      </w:pPr>
      <w:r>
        <w:rPr>
          <w:rFonts w:ascii="GE Inspira" w:hAnsi="GE Inspira"/>
          <w:b/>
        </w:rPr>
        <w:tab/>
        <w:t>2.</w:t>
      </w:r>
      <w:r>
        <w:rPr>
          <w:rFonts w:ascii="GE Inspira" w:hAnsi="GE Inspira"/>
          <w:b/>
        </w:rPr>
        <w:tab/>
        <w:t xml:space="preserve">ETP Objective </w:t>
      </w:r>
    </w:p>
    <w:p w:rsidR="00FE5C78" w:rsidRDefault="00FE5C78">
      <w:pPr>
        <w:rPr>
          <w:rFonts w:ascii="GE Inspira" w:hAnsi="GE Inspira"/>
          <w:b/>
        </w:rPr>
      </w:pPr>
      <w:r>
        <w:rPr>
          <w:rFonts w:ascii="GE Inspira" w:hAnsi="GE Inspira"/>
          <w:b/>
        </w:rPr>
        <w:t xml:space="preserve">            </w:t>
      </w:r>
    </w:p>
    <w:p w:rsidR="00FE5C78" w:rsidRDefault="00FE5C78">
      <w:pPr>
        <w:tabs>
          <w:tab w:val="right" w:pos="1800"/>
          <w:tab w:val="left" w:pos="1980"/>
        </w:tabs>
        <w:ind w:left="1980" w:hanging="1800"/>
        <w:rPr>
          <w:rFonts w:ascii="GE Inspira" w:hAnsi="GE Inspira"/>
          <w:b/>
        </w:rPr>
      </w:pPr>
      <w:r>
        <w:rPr>
          <w:rFonts w:ascii="GE Inspira" w:hAnsi="GE Inspira"/>
          <w:b/>
        </w:rPr>
        <w:tab/>
        <w:t>Purpose:</w:t>
      </w:r>
      <w:r>
        <w:rPr>
          <w:rFonts w:ascii="GE Inspira" w:hAnsi="GE Inspira"/>
          <w:b/>
        </w:rPr>
        <w:tab/>
      </w:r>
      <w:r>
        <w:rPr>
          <w:rFonts w:ascii="GE Inspira" w:hAnsi="GE Inspira"/>
          <w:sz w:val="16"/>
        </w:rPr>
        <w:t>(</w:t>
      </w:r>
      <w:r>
        <w:rPr>
          <w:rFonts w:ascii="GE Inspira" w:hAnsi="GE Inspira"/>
          <w:i/>
          <w:sz w:val="16"/>
        </w:rPr>
        <w:t>Overview of parameter(s) to be measured as well as scope of conclusions test is expected to facilitate)</w:t>
      </w:r>
    </w:p>
    <w:p w:rsidR="00FE5C78" w:rsidRDefault="00FE5C78">
      <w:pPr>
        <w:tabs>
          <w:tab w:val="left" w:pos="-1080"/>
          <w:tab w:val="right" w:pos="1800"/>
          <w:tab w:val="left" w:pos="1980"/>
        </w:tabs>
        <w:ind w:left="1980"/>
        <w:rPr>
          <w:rFonts w:ascii="GE Inspira" w:hAnsi="GE Inspira"/>
          <w:bCs/>
        </w:rPr>
      </w:pPr>
      <w:bookmarkStart w:id="8" w:name="OLE_LINK1"/>
      <w:r>
        <w:rPr>
          <w:rFonts w:ascii="GE Inspira" w:hAnsi="GE Inspira"/>
          <w:bCs/>
        </w:rPr>
        <w:t>Broad test to determine proper function of standard and hybrid electric water heaters, including: Water temperature accuracy to set point, Water temp Overshoot from upper element function, Final water temperature gradient in tank.  Test also verifies proper function of sealed system including: Discharge temperature,</w:t>
      </w:r>
      <w:r w:rsidR="00172C23">
        <w:rPr>
          <w:rFonts w:ascii="GE Inspira" w:hAnsi="GE Inspira"/>
          <w:bCs/>
        </w:rPr>
        <w:t xml:space="preserve"> Evaporator temperatures and </w:t>
      </w:r>
      <w:r>
        <w:rPr>
          <w:rFonts w:ascii="GE Inspira" w:hAnsi="GE Inspira"/>
          <w:bCs/>
        </w:rPr>
        <w:t>superheat.  This test can also provide an estimate of water heater efficiency.  For Hybrid water heaters, this procedure will verify proper function in all available modes of operation.</w:t>
      </w:r>
    </w:p>
    <w:p w:rsidR="00FE5C78" w:rsidRDefault="00FE5C78">
      <w:pPr>
        <w:tabs>
          <w:tab w:val="left" w:pos="-1080"/>
          <w:tab w:val="right" w:pos="1800"/>
          <w:tab w:val="left" w:pos="1980"/>
        </w:tabs>
        <w:ind w:left="1980"/>
        <w:rPr>
          <w:rFonts w:ascii="GE Inspira" w:hAnsi="GE Inspira"/>
          <w:bCs/>
        </w:rPr>
      </w:pPr>
    </w:p>
    <w:p w:rsidR="00FE5C78" w:rsidRDefault="00FE5C78">
      <w:pPr>
        <w:tabs>
          <w:tab w:val="left" w:pos="-1080"/>
          <w:tab w:val="right" w:pos="1800"/>
          <w:tab w:val="left" w:pos="1980"/>
        </w:tabs>
        <w:ind w:left="1980"/>
        <w:rPr>
          <w:rFonts w:ascii="GE Inspira" w:hAnsi="GE Inspira"/>
          <w:bCs/>
        </w:rPr>
      </w:pPr>
      <w:r>
        <w:rPr>
          <w:rFonts w:ascii="GE Inspira" w:hAnsi="GE Inspira"/>
          <w:bCs/>
        </w:rPr>
        <w:t>Some of the tests in this ETP may be run during development of product only, while others may be run during development AND as ongoing audit tests of production product.</w:t>
      </w:r>
      <w:bookmarkEnd w:id="8"/>
    </w:p>
    <w:p w:rsidR="00FE5C78" w:rsidRDefault="00FE5C78">
      <w:pPr>
        <w:tabs>
          <w:tab w:val="left" w:pos="-1080"/>
          <w:tab w:val="right" w:pos="1800"/>
          <w:tab w:val="left" w:pos="1980"/>
        </w:tabs>
        <w:ind w:left="1980" w:hanging="2160"/>
        <w:rPr>
          <w:rFonts w:ascii="GE Inspira" w:hAnsi="GE Inspira"/>
          <w:bCs/>
        </w:rPr>
      </w:pPr>
      <w:r>
        <w:rPr>
          <w:rFonts w:ascii="GE Inspira" w:hAnsi="GE Inspira"/>
          <w:bCs/>
        </w:rPr>
        <w:tab/>
      </w:r>
    </w:p>
    <w:p w:rsidR="00FE5C78" w:rsidRDefault="00FE5C78">
      <w:pPr>
        <w:tabs>
          <w:tab w:val="left" w:pos="-1440"/>
          <w:tab w:val="left" w:pos="-1080"/>
          <w:tab w:val="right" w:pos="1800"/>
          <w:tab w:val="left" w:pos="1980"/>
        </w:tabs>
        <w:ind w:left="1980" w:hanging="2160"/>
        <w:rPr>
          <w:rFonts w:ascii="GE Inspira" w:hAnsi="GE Inspira"/>
          <w:i/>
          <w:sz w:val="16"/>
        </w:rPr>
      </w:pPr>
      <w:r>
        <w:rPr>
          <w:rFonts w:ascii="GE Inspira" w:hAnsi="GE Inspira"/>
          <w:b/>
        </w:rPr>
        <w:tab/>
        <w:t>Limitations:</w:t>
      </w:r>
      <w:r>
        <w:rPr>
          <w:rFonts w:ascii="GE Inspira" w:hAnsi="GE Inspira"/>
          <w:b/>
        </w:rPr>
        <w:tab/>
      </w:r>
      <w:r>
        <w:rPr>
          <w:rFonts w:ascii="GE Inspira" w:hAnsi="GE Inspira"/>
          <w:i/>
          <w:sz w:val="16"/>
        </w:rPr>
        <w:t>(Any qualifications that apply to this test procedure or its results)</w:t>
      </w:r>
    </w:p>
    <w:p w:rsidR="00FE5C78" w:rsidRDefault="00FE5C78">
      <w:pPr>
        <w:numPr>
          <w:ilvl w:val="0"/>
          <w:numId w:val="36"/>
        </w:numPr>
        <w:tabs>
          <w:tab w:val="left" w:pos="-1440"/>
          <w:tab w:val="left" w:pos="-1080"/>
          <w:tab w:val="right" w:pos="1800"/>
          <w:tab w:val="left" w:pos="1980"/>
        </w:tabs>
        <w:rPr>
          <w:rFonts w:ascii="GE Inspira" w:hAnsi="GE Inspira"/>
          <w:bCs/>
        </w:rPr>
      </w:pPr>
      <w:r>
        <w:rPr>
          <w:rFonts w:ascii="GE Inspira" w:hAnsi="GE Inspira"/>
          <w:bCs/>
        </w:rPr>
        <w:t>Water heater efficiency results recorded in this test are ESTIMATES only.   Must follow official DOE procedure to determine actual energy factor of product.</w:t>
      </w:r>
    </w:p>
    <w:p w:rsidR="00FE5C78" w:rsidRDefault="00FE5C78">
      <w:pPr>
        <w:numPr>
          <w:ilvl w:val="0"/>
          <w:numId w:val="36"/>
        </w:numPr>
        <w:tabs>
          <w:tab w:val="left" w:pos="-1440"/>
          <w:tab w:val="left" w:pos="-1080"/>
          <w:tab w:val="right" w:pos="1800"/>
          <w:tab w:val="left" w:pos="1980"/>
        </w:tabs>
        <w:rPr>
          <w:rFonts w:ascii="GE Inspira" w:hAnsi="GE Inspira"/>
          <w:bCs/>
        </w:rPr>
      </w:pPr>
      <w:r>
        <w:rPr>
          <w:rFonts w:ascii="GE Inspira" w:hAnsi="GE Inspira"/>
          <w:bCs/>
        </w:rPr>
        <w:t>Certain portions of this procedure may be used to test standard electric water heater performance, and it is the engineer’s responsibility to determine which portions to use, and which to omit.</w:t>
      </w:r>
    </w:p>
    <w:p w:rsidR="00FE5C78" w:rsidRDefault="00FE5C78">
      <w:pPr>
        <w:tabs>
          <w:tab w:val="right" w:pos="1800"/>
          <w:tab w:val="left" w:pos="1980"/>
          <w:tab w:val="right" w:pos="2070"/>
          <w:tab w:val="left" w:pos="2340"/>
        </w:tabs>
        <w:ind w:hanging="1800"/>
        <w:rPr>
          <w:rFonts w:ascii="GE Inspira" w:hAnsi="GE Inspira"/>
        </w:rPr>
      </w:pPr>
      <w:r>
        <w:rPr>
          <w:rFonts w:ascii="GE Inspira" w:hAnsi="GE Inspira"/>
          <w:bCs/>
        </w:rPr>
        <w:t>.</w:t>
      </w:r>
      <w:r>
        <w:rPr>
          <w:rFonts w:ascii="GE Inspira" w:hAnsi="GE Inspira"/>
        </w:rPr>
        <w:t xml:space="preserve">  </w:t>
      </w:r>
    </w:p>
    <w:p w:rsidR="00FE5C78" w:rsidRDefault="00FE5C78">
      <w:pPr>
        <w:rPr>
          <w:rFonts w:ascii="GE Inspira" w:hAnsi="GE Inspira"/>
        </w:rPr>
      </w:pPr>
      <w:r>
        <w:rPr>
          <w:rFonts w:ascii="GE Inspira" w:hAnsi="GE Inspira"/>
        </w:rPr>
        <w:br w:type="page"/>
      </w:r>
    </w:p>
    <w:p w:rsidR="00FE5C78" w:rsidRDefault="00FE5C78">
      <w:pPr>
        <w:tabs>
          <w:tab w:val="right" w:pos="270"/>
          <w:tab w:val="left" w:pos="540"/>
        </w:tabs>
        <w:rPr>
          <w:rFonts w:ascii="GE Inspira" w:hAnsi="GE Inspira"/>
          <w:b/>
        </w:rPr>
      </w:pPr>
      <w:r>
        <w:rPr>
          <w:rFonts w:ascii="GE Inspira" w:hAnsi="GE Inspira"/>
          <w:b/>
        </w:rPr>
        <w:lastRenderedPageBreak/>
        <w:tab/>
        <w:t>3.</w:t>
      </w:r>
      <w:r>
        <w:rPr>
          <w:rFonts w:ascii="GE Inspira" w:hAnsi="GE Inspira"/>
          <w:b/>
        </w:rPr>
        <w:tab/>
        <w:t>Key Parameters &amp; Requirement Inputs</w:t>
      </w:r>
    </w:p>
    <w:p w:rsidR="00FE5C78" w:rsidRDefault="00FE5C78">
      <w:pPr>
        <w:rPr>
          <w:rFonts w:ascii="GE Inspira" w:hAnsi="GE Inspira"/>
          <w:b/>
        </w:rPr>
      </w:pPr>
    </w:p>
    <w:p w:rsidR="00FE5C78" w:rsidRDefault="00FE5C78">
      <w:pPr>
        <w:ind w:left="540"/>
        <w:rPr>
          <w:rFonts w:ascii="GE Inspira" w:hAnsi="GE Inspira"/>
          <w:b/>
        </w:rPr>
      </w:pPr>
      <w:r>
        <w:rPr>
          <w:rFonts w:ascii="GE Inspira" w:hAnsi="GE Inspira"/>
          <w:b/>
        </w:rPr>
        <w:t>The test variables which impact product performance can either be classified as Key Noise Parameters or Key Control Parameters as described below.  They may be set as test inputs, recorded for analysis or both as specified for this ETP in the following charts.</w:t>
      </w:r>
    </w:p>
    <w:p w:rsidR="00FE5C78" w:rsidRDefault="00FE5C78">
      <w:pPr>
        <w:tabs>
          <w:tab w:val="left" w:pos="540"/>
        </w:tabs>
        <w:rPr>
          <w:rFonts w:ascii="GE Inspira" w:hAnsi="GE Inspira"/>
          <w:b/>
        </w:rPr>
      </w:pPr>
    </w:p>
    <w:p w:rsidR="00FE5C78" w:rsidRDefault="00FE5C78">
      <w:pPr>
        <w:tabs>
          <w:tab w:val="left" w:pos="540"/>
        </w:tabs>
        <w:rPr>
          <w:rFonts w:ascii="GE Inspira" w:hAnsi="GE Inspira"/>
          <w:b/>
        </w:rPr>
      </w:pPr>
    </w:p>
    <w:p w:rsidR="00FE5C78" w:rsidRDefault="00FE5C78">
      <w:pPr>
        <w:tabs>
          <w:tab w:val="left" w:pos="540"/>
        </w:tabs>
        <w:ind w:left="540" w:right="702"/>
        <w:rPr>
          <w:rFonts w:ascii="GE Inspira" w:hAnsi="GE Inspira"/>
          <w:i/>
        </w:rPr>
      </w:pPr>
      <w:r>
        <w:rPr>
          <w:rFonts w:ascii="GE Inspira" w:hAnsi="GE Inspira"/>
          <w:b/>
        </w:rPr>
        <w:t xml:space="preserve">Key Noise </w:t>
      </w:r>
      <w:proofErr w:type="gramStart"/>
      <w:r>
        <w:rPr>
          <w:rFonts w:ascii="GE Inspira" w:hAnsi="GE Inspira"/>
          <w:b/>
        </w:rPr>
        <w:t>Parameters  -</w:t>
      </w:r>
      <w:proofErr w:type="gramEnd"/>
      <w:r>
        <w:rPr>
          <w:rFonts w:ascii="GE Inspira" w:hAnsi="GE Inspira"/>
          <w:b/>
        </w:rPr>
        <w:t xml:space="preserve">  </w:t>
      </w:r>
      <w:r>
        <w:rPr>
          <w:rFonts w:ascii="GE Inspira" w:hAnsi="GE Inspira"/>
          <w:i/>
        </w:rPr>
        <w:t xml:space="preserve">A key noise parameter (KNP) is any product usage or interaction variable </w:t>
      </w:r>
      <w:r>
        <w:rPr>
          <w:rFonts w:ascii="GE Inspira" w:hAnsi="GE Inspira"/>
          <w:i/>
          <w:u w:val="single"/>
        </w:rPr>
        <w:t>which cannot be controlled by design (i.e. voltage, ambient temperature, water quality, etc.)</w:t>
      </w:r>
      <w:r>
        <w:rPr>
          <w:rFonts w:ascii="GE Inspira" w:hAnsi="GE Inspira"/>
          <w:i/>
        </w:rPr>
        <w:t xml:space="preserve">.  Note that for the purposes of this test, the parameter may be controlled (i.e. specified as an input below) in order to understand the impact of the KNP upon product performance. </w:t>
      </w:r>
    </w:p>
    <w:p w:rsidR="00FE5C78" w:rsidRDefault="00FE5C78">
      <w:pPr>
        <w:tabs>
          <w:tab w:val="left" w:pos="540"/>
        </w:tabs>
        <w:ind w:left="540" w:right="702"/>
        <w:rPr>
          <w:rFonts w:ascii="GE Inspira" w:hAnsi="GE Inspira"/>
          <w:b/>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850"/>
        <w:gridCol w:w="2850"/>
        <w:gridCol w:w="2850"/>
      </w:tblGrid>
      <w:tr w:rsidR="00FE5C78">
        <w:tc>
          <w:tcPr>
            <w:tcW w:w="450" w:type="dxa"/>
          </w:tcPr>
          <w:p w:rsidR="00FE5C78" w:rsidRDefault="00FE5C78">
            <w:pPr>
              <w:tabs>
                <w:tab w:val="left" w:pos="540"/>
              </w:tabs>
              <w:jc w:val="center"/>
              <w:rPr>
                <w:rFonts w:ascii="GE Inspira" w:hAnsi="GE Inspira"/>
                <w:b/>
              </w:rPr>
            </w:pPr>
          </w:p>
        </w:tc>
        <w:tc>
          <w:tcPr>
            <w:tcW w:w="2850" w:type="dxa"/>
          </w:tcPr>
          <w:p w:rsidR="00FE5C78" w:rsidRDefault="00FE5C78">
            <w:pPr>
              <w:tabs>
                <w:tab w:val="left" w:pos="540"/>
              </w:tabs>
              <w:jc w:val="center"/>
              <w:rPr>
                <w:rFonts w:ascii="GE Inspira" w:hAnsi="GE Inspira"/>
                <w:b/>
              </w:rPr>
            </w:pPr>
            <w:r>
              <w:rPr>
                <w:rFonts w:ascii="GE Inspira" w:hAnsi="GE Inspira"/>
                <w:b/>
              </w:rPr>
              <w:t>Key Noise Parameter</w:t>
            </w:r>
          </w:p>
          <w:p w:rsidR="00FE5C78" w:rsidRDefault="00FE5C78">
            <w:pPr>
              <w:tabs>
                <w:tab w:val="left" w:pos="540"/>
              </w:tabs>
              <w:jc w:val="center"/>
              <w:rPr>
                <w:rFonts w:ascii="GE Inspira" w:hAnsi="GE Inspira"/>
                <w:i/>
                <w:sz w:val="16"/>
              </w:rPr>
            </w:pPr>
            <w:r>
              <w:rPr>
                <w:rFonts w:ascii="GE Inspira" w:hAnsi="GE Inspira"/>
                <w:i/>
                <w:sz w:val="16"/>
              </w:rPr>
              <w:t>(KNP as defined by P-diagram)</w:t>
            </w:r>
          </w:p>
        </w:tc>
        <w:tc>
          <w:tcPr>
            <w:tcW w:w="2850" w:type="dxa"/>
          </w:tcPr>
          <w:p w:rsidR="00FE5C78" w:rsidRDefault="00FE5C78">
            <w:pPr>
              <w:tabs>
                <w:tab w:val="left" w:pos="540"/>
              </w:tabs>
              <w:jc w:val="center"/>
              <w:rPr>
                <w:rFonts w:ascii="GE Inspira" w:hAnsi="GE Inspira"/>
                <w:b/>
              </w:rPr>
            </w:pPr>
            <w:r>
              <w:rPr>
                <w:rFonts w:ascii="GE Inspira" w:hAnsi="GE Inspira"/>
                <w:b/>
              </w:rPr>
              <w:t>Set as Test Input</w:t>
            </w:r>
          </w:p>
          <w:p w:rsidR="00FE5C78" w:rsidRDefault="00FE5C78">
            <w:pPr>
              <w:tabs>
                <w:tab w:val="left" w:pos="540"/>
              </w:tabs>
              <w:jc w:val="center"/>
              <w:rPr>
                <w:rFonts w:ascii="GE Inspira" w:hAnsi="GE Inspira"/>
                <w:i/>
                <w:sz w:val="16"/>
              </w:rPr>
            </w:pPr>
            <w:r>
              <w:rPr>
                <w:rFonts w:ascii="GE Inspira" w:hAnsi="GE Inspira"/>
                <w:i/>
                <w:sz w:val="16"/>
              </w:rPr>
              <w:t>(Set to this level for test)</w:t>
            </w:r>
          </w:p>
        </w:tc>
        <w:tc>
          <w:tcPr>
            <w:tcW w:w="2850" w:type="dxa"/>
          </w:tcPr>
          <w:p w:rsidR="00FE5C78" w:rsidRDefault="00FE5C78">
            <w:pPr>
              <w:tabs>
                <w:tab w:val="left" w:pos="540"/>
              </w:tabs>
              <w:jc w:val="center"/>
              <w:rPr>
                <w:rFonts w:ascii="GE Inspira" w:hAnsi="GE Inspira"/>
                <w:b/>
              </w:rPr>
            </w:pPr>
            <w:r>
              <w:rPr>
                <w:rFonts w:ascii="GE Inspira" w:hAnsi="GE Inspira"/>
                <w:b/>
              </w:rPr>
              <w:t>Record as Test Output</w:t>
            </w:r>
          </w:p>
          <w:p w:rsidR="00FE5C78" w:rsidRDefault="00FE5C78">
            <w:pPr>
              <w:tabs>
                <w:tab w:val="left" w:pos="540"/>
              </w:tabs>
              <w:jc w:val="center"/>
              <w:rPr>
                <w:rFonts w:ascii="GE Inspira" w:hAnsi="GE Inspira"/>
                <w:i/>
                <w:sz w:val="16"/>
              </w:rPr>
            </w:pPr>
            <w:r>
              <w:rPr>
                <w:rFonts w:ascii="GE Inspira" w:hAnsi="GE Inspira"/>
                <w:i/>
                <w:sz w:val="16"/>
              </w:rPr>
              <w:t>(Measure results and record)</w:t>
            </w:r>
          </w:p>
        </w:tc>
      </w:tr>
      <w:tr w:rsidR="00FE5C78">
        <w:tc>
          <w:tcPr>
            <w:tcW w:w="450" w:type="dxa"/>
          </w:tcPr>
          <w:p w:rsidR="00FE5C78" w:rsidRDefault="00FE5C78">
            <w:pPr>
              <w:tabs>
                <w:tab w:val="left" w:pos="-1008"/>
                <w:tab w:val="left" w:pos="-738"/>
                <w:tab w:val="left" w:pos="-648"/>
                <w:tab w:val="right" w:pos="432"/>
              </w:tabs>
              <w:ind w:left="-18" w:firstLine="18"/>
              <w:rPr>
                <w:rFonts w:ascii="GE Inspira" w:hAnsi="GE Inspira"/>
                <w:b/>
              </w:rPr>
            </w:pPr>
            <w:r>
              <w:rPr>
                <w:rFonts w:ascii="GE Inspira" w:hAnsi="GE Inspira"/>
                <w:b/>
              </w:rPr>
              <w:t>A.</w:t>
            </w:r>
          </w:p>
        </w:tc>
        <w:tc>
          <w:tcPr>
            <w:tcW w:w="2850" w:type="dxa"/>
          </w:tcPr>
          <w:p w:rsidR="00FE5C78" w:rsidRDefault="00FE5C78">
            <w:pPr>
              <w:tabs>
                <w:tab w:val="left" w:pos="-1008"/>
                <w:tab w:val="left" w:pos="-738"/>
                <w:tab w:val="left" w:pos="-648"/>
                <w:tab w:val="right" w:pos="432"/>
              </w:tabs>
              <w:ind w:left="-18" w:firstLine="18"/>
              <w:rPr>
                <w:rFonts w:ascii="GE Inspira" w:hAnsi="GE Inspira"/>
              </w:rPr>
            </w:pPr>
            <w:r>
              <w:rPr>
                <w:rFonts w:ascii="GE Inspira" w:hAnsi="GE Inspira"/>
              </w:rPr>
              <w:t xml:space="preserve">Ambient Temperature </w:t>
            </w:r>
          </w:p>
        </w:tc>
        <w:tc>
          <w:tcPr>
            <w:tcW w:w="2850" w:type="dxa"/>
          </w:tcPr>
          <w:p w:rsidR="00FE5C78" w:rsidRDefault="00FE5C78">
            <w:pPr>
              <w:tabs>
                <w:tab w:val="left" w:pos="342"/>
              </w:tabs>
              <w:rPr>
                <w:rFonts w:ascii="GE Inspira" w:hAnsi="GE Inspira"/>
              </w:rPr>
            </w:pPr>
            <w:r>
              <w:rPr>
                <w:rFonts w:ascii="GE Inspira" w:hAnsi="GE Inspira"/>
              </w:rPr>
              <w:t>67.5F +/- 1F</w:t>
            </w:r>
          </w:p>
        </w:tc>
        <w:tc>
          <w:tcPr>
            <w:tcW w:w="2850" w:type="dxa"/>
          </w:tcPr>
          <w:p w:rsidR="00FE5C78" w:rsidRDefault="00FE5C78">
            <w:pPr>
              <w:tabs>
                <w:tab w:val="left" w:pos="342"/>
              </w:tabs>
              <w:rPr>
                <w:rFonts w:ascii="GE Inspira" w:hAnsi="GE Inspira"/>
              </w:rPr>
            </w:pPr>
            <w:r>
              <w:rPr>
                <w:rFonts w:ascii="GE Inspira" w:hAnsi="GE Inspira"/>
              </w:rPr>
              <w:t xml:space="preserve">Yes  (not </w:t>
            </w:r>
            <w:proofErr w:type="spellStart"/>
            <w:r>
              <w:rPr>
                <w:rFonts w:ascii="GE Inspira" w:hAnsi="GE Inspira"/>
              </w:rPr>
              <w:t>req’d</w:t>
            </w:r>
            <w:proofErr w:type="spellEnd"/>
            <w:r>
              <w:rPr>
                <w:rFonts w:ascii="GE Inspira" w:hAnsi="GE Inspira"/>
              </w:rPr>
              <w:t xml:space="preserve"> for </w:t>
            </w:r>
            <w:proofErr w:type="spellStart"/>
            <w:r>
              <w:rPr>
                <w:rFonts w:ascii="GE Inspira" w:hAnsi="GE Inspira"/>
              </w:rPr>
              <w:t>Std</w:t>
            </w:r>
            <w:proofErr w:type="spellEnd"/>
            <w:r>
              <w:rPr>
                <w:rFonts w:ascii="GE Inspira" w:hAnsi="GE Inspira"/>
              </w:rPr>
              <w:t xml:space="preserve"> </w:t>
            </w:r>
            <w:proofErr w:type="spellStart"/>
            <w:r>
              <w:rPr>
                <w:rFonts w:ascii="GE Inspira" w:hAnsi="GE Inspira"/>
              </w:rPr>
              <w:t>Elec</w:t>
            </w:r>
            <w:proofErr w:type="spellEnd"/>
            <w:r>
              <w:rPr>
                <w:rFonts w:ascii="GE Inspira" w:hAnsi="GE Inspira"/>
              </w:rPr>
              <w:t xml:space="preserve"> test)</w:t>
            </w:r>
          </w:p>
        </w:tc>
      </w:tr>
      <w:tr w:rsidR="00FE5C78">
        <w:tc>
          <w:tcPr>
            <w:tcW w:w="450" w:type="dxa"/>
          </w:tcPr>
          <w:p w:rsidR="00FE5C78" w:rsidRDefault="00FE5C78">
            <w:pPr>
              <w:tabs>
                <w:tab w:val="left" w:pos="342"/>
              </w:tabs>
              <w:rPr>
                <w:rFonts w:ascii="GE Inspira" w:hAnsi="GE Inspira"/>
                <w:b/>
              </w:rPr>
            </w:pPr>
            <w:r>
              <w:rPr>
                <w:rFonts w:ascii="GE Inspira" w:hAnsi="GE Inspira"/>
                <w:b/>
              </w:rPr>
              <w:t>B.</w:t>
            </w:r>
          </w:p>
        </w:tc>
        <w:tc>
          <w:tcPr>
            <w:tcW w:w="2850" w:type="dxa"/>
          </w:tcPr>
          <w:p w:rsidR="00FE5C78" w:rsidRDefault="00FE5C78">
            <w:pPr>
              <w:tabs>
                <w:tab w:val="left" w:pos="342"/>
              </w:tabs>
              <w:rPr>
                <w:rFonts w:ascii="GE Inspira" w:hAnsi="GE Inspira"/>
              </w:rPr>
            </w:pPr>
            <w:r>
              <w:rPr>
                <w:rFonts w:ascii="GE Inspira" w:hAnsi="GE Inspira"/>
              </w:rPr>
              <w:t>Humidity</w:t>
            </w:r>
          </w:p>
        </w:tc>
        <w:tc>
          <w:tcPr>
            <w:tcW w:w="2850" w:type="dxa"/>
          </w:tcPr>
          <w:p w:rsidR="00FE5C78" w:rsidRDefault="00FE5C78">
            <w:pPr>
              <w:tabs>
                <w:tab w:val="left" w:pos="342"/>
              </w:tabs>
              <w:rPr>
                <w:rFonts w:ascii="GE Inspira" w:hAnsi="GE Inspira"/>
              </w:rPr>
            </w:pPr>
            <w:r>
              <w:rPr>
                <w:rFonts w:ascii="GE Inspira" w:hAnsi="GE Inspira"/>
              </w:rPr>
              <w:t>50%+/-1%</w:t>
            </w:r>
          </w:p>
        </w:tc>
        <w:tc>
          <w:tcPr>
            <w:tcW w:w="2850" w:type="dxa"/>
          </w:tcPr>
          <w:p w:rsidR="00FE5C78" w:rsidRDefault="00FE5C78">
            <w:pPr>
              <w:tabs>
                <w:tab w:val="left" w:pos="342"/>
              </w:tabs>
              <w:rPr>
                <w:rFonts w:ascii="GE Inspira" w:hAnsi="GE Inspira"/>
              </w:rPr>
            </w:pPr>
            <w:r>
              <w:rPr>
                <w:rFonts w:ascii="GE Inspira" w:hAnsi="GE Inspira"/>
              </w:rPr>
              <w:t xml:space="preserve">Yes  (not </w:t>
            </w:r>
            <w:proofErr w:type="spellStart"/>
            <w:r>
              <w:rPr>
                <w:rFonts w:ascii="GE Inspira" w:hAnsi="GE Inspira"/>
              </w:rPr>
              <w:t>req’d</w:t>
            </w:r>
            <w:proofErr w:type="spellEnd"/>
            <w:r>
              <w:rPr>
                <w:rFonts w:ascii="GE Inspira" w:hAnsi="GE Inspira"/>
              </w:rPr>
              <w:t xml:space="preserve"> for </w:t>
            </w:r>
            <w:proofErr w:type="spellStart"/>
            <w:r>
              <w:rPr>
                <w:rFonts w:ascii="GE Inspira" w:hAnsi="GE Inspira"/>
              </w:rPr>
              <w:t>Std</w:t>
            </w:r>
            <w:proofErr w:type="spellEnd"/>
            <w:r>
              <w:rPr>
                <w:rFonts w:ascii="GE Inspira" w:hAnsi="GE Inspira"/>
              </w:rPr>
              <w:t xml:space="preserve"> </w:t>
            </w:r>
            <w:proofErr w:type="spellStart"/>
            <w:r>
              <w:rPr>
                <w:rFonts w:ascii="GE Inspira" w:hAnsi="GE Inspira"/>
              </w:rPr>
              <w:t>Elec</w:t>
            </w:r>
            <w:proofErr w:type="spellEnd"/>
            <w:r>
              <w:rPr>
                <w:rFonts w:ascii="GE Inspira" w:hAnsi="GE Inspira"/>
              </w:rPr>
              <w:t xml:space="preserve"> test)</w:t>
            </w:r>
          </w:p>
        </w:tc>
      </w:tr>
      <w:tr w:rsidR="00FE5C78">
        <w:tc>
          <w:tcPr>
            <w:tcW w:w="450" w:type="dxa"/>
          </w:tcPr>
          <w:p w:rsidR="00FE5C78" w:rsidRDefault="00FE5C78">
            <w:pPr>
              <w:tabs>
                <w:tab w:val="left" w:pos="342"/>
              </w:tabs>
              <w:rPr>
                <w:rFonts w:ascii="GE Inspira" w:hAnsi="GE Inspira"/>
                <w:b/>
              </w:rPr>
            </w:pPr>
            <w:r>
              <w:rPr>
                <w:rFonts w:ascii="GE Inspira" w:hAnsi="GE Inspira"/>
                <w:b/>
              </w:rPr>
              <w:t>C.</w:t>
            </w:r>
          </w:p>
        </w:tc>
        <w:tc>
          <w:tcPr>
            <w:tcW w:w="2850" w:type="dxa"/>
          </w:tcPr>
          <w:p w:rsidR="00FE5C78" w:rsidRDefault="00FE5C78">
            <w:pPr>
              <w:tabs>
                <w:tab w:val="left" w:pos="342"/>
              </w:tabs>
              <w:rPr>
                <w:rFonts w:ascii="GE Inspira" w:hAnsi="GE Inspira"/>
              </w:rPr>
            </w:pPr>
            <w:r>
              <w:rPr>
                <w:rFonts w:ascii="GE Inspira" w:hAnsi="GE Inspira"/>
              </w:rPr>
              <w:t>Voltage</w:t>
            </w:r>
          </w:p>
        </w:tc>
        <w:tc>
          <w:tcPr>
            <w:tcW w:w="2850" w:type="dxa"/>
          </w:tcPr>
          <w:p w:rsidR="00FE5C78" w:rsidRDefault="00FE5C78">
            <w:pPr>
              <w:tabs>
                <w:tab w:val="left" w:pos="342"/>
              </w:tabs>
              <w:rPr>
                <w:rFonts w:ascii="GE Inspira" w:hAnsi="GE Inspira"/>
              </w:rPr>
            </w:pPr>
            <w:r>
              <w:rPr>
                <w:rFonts w:ascii="GE Inspira" w:hAnsi="GE Inspira"/>
              </w:rPr>
              <w:t>208/240 VAC +/- 2.5VAC</w:t>
            </w:r>
          </w:p>
        </w:tc>
        <w:tc>
          <w:tcPr>
            <w:tcW w:w="2850" w:type="dxa"/>
          </w:tcPr>
          <w:p w:rsidR="00FE5C78" w:rsidRDefault="00FE5C78">
            <w:pPr>
              <w:tabs>
                <w:tab w:val="left" w:pos="342"/>
              </w:tabs>
              <w:rPr>
                <w:rFonts w:ascii="GE Inspira" w:hAnsi="GE Inspira"/>
              </w:rPr>
            </w:pPr>
            <w:r>
              <w:rPr>
                <w:rFonts w:ascii="GE Inspira" w:hAnsi="GE Inspira"/>
              </w:rPr>
              <w:t xml:space="preserve">Yes </w:t>
            </w:r>
          </w:p>
        </w:tc>
      </w:tr>
      <w:tr w:rsidR="00FE5C78">
        <w:tc>
          <w:tcPr>
            <w:tcW w:w="450" w:type="dxa"/>
          </w:tcPr>
          <w:p w:rsidR="00FE5C78" w:rsidRDefault="00FE5C78">
            <w:pPr>
              <w:tabs>
                <w:tab w:val="left" w:pos="342"/>
              </w:tabs>
              <w:rPr>
                <w:rFonts w:ascii="GE Inspira" w:hAnsi="GE Inspira"/>
                <w:b/>
              </w:rPr>
            </w:pPr>
            <w:r>
              <w:rPr>
                <w:rFonts w:ascii="GE Inspira" w:hAnsi="GE Inspira"/>
                <w:b/>
              </w:rPr>
              <w:t>D.</w:t>
            </w:r>
          </w:p>
        </w:tc>
        <w:tc>
          <w:tcPr>
            <w:tcW w:w="2850" w:type="dxa"/>
          </w:tcPr>
          <w:p w:rsidR="00FE5C78" w:rsidRDefault="00FE5C78">
            <w:pPr>
              <w:tabs>
                <w:tab w:val="left" w:pos="342"/>
              </w:tabs>
              <w:rPr>
                <w:rFonts w:ascii="GE Inspira" w:hAnsi="GE Inspira"/>
              </w:rPr>
            </w:pPr>
            <w:r>
              <w:rPr>
                <w:rFonts w:ascii="GE Inspira" w:hAnsi="GE Inspira"/>
              </w:rPr>
              <w:t>Frequency</w:t>
            </w:r>
          </w:p>
        </w:tc>
        <w:tc>
          <w:tcPr>
            <w:tcW w:w="2850" w:type="dxa"/>
          </w:tcPr>
          <w:p w:rsidR="00FE5C78" w:rsidRDefault="00FE5C78">
            <w:pPr>
              <w:tabs>
                <w:tab w:val="left" w:pos="342"/>
              </w:tabs>
              <w:rPr>
                <w:rFonts w:ascii="GE Inspira" w:hAnsi="GE Inspira"/>
              </w:rPr>
            </w:pPr>
            <w:r>
              <w:rPr>
                <w:rFonts w:ascii="GE Inspira" w:hAnsi="GE Inspira"/>
              </w:rPr>
              <w:t>60 Hz +/- 1Hz</w:t>
            </w:r>
          </w:p>
        </w:tc>
        <w:tc>
          <w:tcPr>
            <w:tcW w:w="2850" w:type="dxa"/>
          </w:tcPr>
          <w:p w:rsidR="00FE5C78" w:rsidRDefault="00FE5C78">
            <w:pPr>
              <w:tabs>
                <w:tab w:val="left" w:pos="342"/>
              </w:tabs>
              <w:rPr>
                <w:rFonts w:ascii="GE Inspira" w:hAnsi="GE Inspira"/>
              </w:rPr>
            </w:pPr>
            <w:r>
              <w:rPr>
                <w:rFonts w:ascii="GE Inspira" w:hAnsi="GE Inspira"/>
              </w:rPr>
              <w:t>No</w:t>
            </w:r>
          </w:p>
        </w:tc>
      </w:tr>
      <w:tr w:rsidR="00FE5C78">
        <w:tc>
          <w:tcPr>
            <w:tcW w:w="450" w:type="dxa"/>
          </w:tcPr>
          <w:p w:rsidR="00FE5C78" w:rsidRDefault="00FE5C78">
            <w:pPr>
              <w:tabs>
                <w:tab w:val="left" w:pos="342"/>
              </w:tabs>
              <w:rPr>
                <w:rFonts w:ascii="GE Inspira" w:hAnsi="GE Inspira"/>
                <w:b/>
              </w:rPr>
            </w:pPr>
            <w:r>
              <w:rPr>
                <w:rFonts w:ascii="GE Inspira" w:hAnsi="GE Inspira"/>
                <w:b/>
              </w:rPr>
              <w:t>E.</w:t>
            </w:r>
          </w:p>
        </w:tc>
        <w:tc>
          <w:tcPr>
            <w:tcW w:w="2850" w:type="dxa"/>
          </w:tcPr>
          <w:p w:rsidR="00FE5C78" w:rsidRDefault="00FE5C78">
            <w:pPr>
              <w:tabs>
                <w:tab w:val="left" w:pos="342"/>
              </w:tabs>
              <w:rPr>
                <w:rFonts w:ascii="GE Inspira" w:hAnsi="GE Inspira"/>
              </w:rPr>
            </w:pPr>
            <w:r>
              <w:rPr>
                <w:rFonts w:ascii="GE Inspira" w:hAnsi="GE Inspira"/>
              </w:rPr>
              <w:t>Incoming water temperature</w:t>
            </w:r>
          </w:p>
        </w:tc>
        <w:tc>
          <w:tcPr>
            <w:tcW w:w="2850" w:type="dxa"/>
          </w:tcPr>
          <w:p w:rsidR="00FE5C78" w:rsidRDefault="00172C23">
            <w:pPr>
              <w:tabs>
                <w:tab w:val="left" w:pos="342"/>
              </w:tabs>
              <w:rPr>
                <w:rFonts w:ascii="GE Inspira" w:hAnsi="GE Inspira"/>
              </w:rPr>
            </w:pPr>
            <w:r>
              <w:rPr>
                <w:rFonts w:ascii="GE Inspira" w:hAnsi="GE Inspira"/>
              </w:rPr>
              <w:t xml:space="preserve">Between 58 </w:t>
            </w:r>
            <w:r w:rsidRPr="00684AD6">
              <w:rPr>
                <w:rFonts w:ascii="GE Inspira" w:hAnsi="GE Inspira"/>
              </w:rPr>
              <w:t>+/- 2</w:t>
            </w:r>
            <w:r w:rsidR="00FE5C78" w:rsidRPr="00684AD6">
              <w:rPr>
                <w:rFonts w:ascii="GE Inspira" w:hAnsi="GE Inspira"/>
              </w:rPr>
              <w:t>F</w:t>
            </w:r>
          </w:p>
        </w:tc>
        <w:tc>
          <w:tcPr>
            <w:tcW w:w="2850" w:type="dxa"/>
          </w:tcPr>
          <w:p w:rsidR="00FE5C78" w:rsidRDefault="00FE5C78">
            <w:pPr>
              <w:tabs>
                <w:tab w:val="left" w:pos="342"/>
              </w:tabs>
              <w:rPr>
                <w:rFonts w:ascii="GE Inspira" w:hAnsi="GE Inspira"/>
              </w:rPr>
            </w:pPr>
            <w:r>
              <w:rPr>
                <w:rFonts w:ascii="GE Inspira" w:hAnsi="GE Inspira"/>
              </w:rPr>
              <w:t>Yes</w:t>
            </w:r>
          </w:p>
        </w:tc>
      </w:tr>
      <w:tr w:rsidR="00FE5C78">
        <w:tc>
          <w:tcPr>
            <w:tcW w:w="450" w:type="dxa"/>
          </w:tcPr>
          <w:p w:rsidR="00FE5C78" w:rsidRDefault="00FE5C78">
            <w:pPr>
              <w:tabs>
                <w:tab w:val="left" w:pos="342"/>
              </w:tabs>
              <w:rPr>
                <w:rFonts w:ascii="GE Inspira" w:hAnsi="GE Inspira"/>
                <w:b/>
              </w:rPr>
            </w:pPr>
            <w:r>
              <w:rPr>
                <w:rFonts w:ascii="GE Inspira" w:hAnsi="GE Inspira"/>
                <w:b/>
              </w:rPr>
              <w:t>F.</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27"/>
                  <w:enabled/>
                  <w:calcOnExit w:val="0"/>
                  <w:textInput/>
                </w:ffData>
              </w:fldChar>
            </w:r>
            <w:bookmarkStart w:id="9" w:name="Text27"/>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9"/>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28"/>
                  <w:enabled/>
                  <w:calcOnExit w:val="0"/>
                  <w:textInput/>
                </w:ffData>
              </w:fldChar>
            </w:r>
            <w:bookmarkStart w:id="10" w:name="Text28"/>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10"/>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29"/>
                  <w:enabled/>
                  <w:calcOnExit w:val="0"/>
                  <w:textInput/>
                </w:ffData>
              </w:fldChar>
            </w:r>
            <w:bookmarkStart w:id="11" w:name="Text29"/>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11"/>
          </w:p>
        </w:tc>
      </w:tr>
      <w:tr w:rsidR="00FE5C78">
        <w:tc>
          <w:tcPr>
            <w:tcW w:w="450" w:type="dxa"/>
          </w:tcPr>
          <w:p w:rsidR="00FE5C78" w:rsidRDefault="00FE5C78">
            <w:pPr>
              <w:tabs>
                <w:tab w:val="left" w:pos="342"/>
              </w:tabs>
              <w:rPr>
                <w:rFonts w:ascii="GE Inspira" w:hAnsi="GE Inspira"/>
                <w:b/>
              </w:rPr>
            </w:pPr>
            <w:r>
              <w:rPr>
                <w:rFonts w:ascii="GE Inspira" w:hAnsi="GE Inspira"/>
                <w:b/>
              </w:rPr>
              <w:t>G.</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0"/>
                  <w:enabled/>
                  <w:calcOnExit w:val="0"/>
                  <w:textInput/>
                </w:ffData>
              </w:fldChar>
            </w:r>
            <w:bookmarkStart w:id="12" w:name="Text30"/>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12"/>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1"/>
                  <w:enabled/>
                  <w:calcOnExit w:val="0"/>
                  <w:textInput/>
                </w:ffData>
              </w:fldChar>
            </w:r>
            <w:bookmarkStart w:id="13" w:name="Text31"/>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13"/>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2"/>
                  <w:enabled/>
                  <w:calcOnExit w:val="0"/>
                  <w:textInput/>
                </w:ffData>
              </w:fldChar>
            </w:r>
            <w:bookmarkStart w:id="14" w:name="Text32"/>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14"/>
          </w:p>
        </w:tc>
      </w:tr>
      <w:tr w:rsidR="00FE5C78">
        <w:tc>
          <w:tcPr>
            <w:tcW w:w="450" w:type="dxa"/>
          </w:tcPr>
          <w:p w:rsidR="00FE5C78" w:rsidRDefault="00FE5C78">
            <w:pPr>
              <w:tabs>
                <w:tab w:val="left" w:pos="342"/>
              </w:tabs>
              <w:rPr>
                <w:rFonts w:ascii="GE Inspira" w:hAnsi="GE Inspira"/>
                <w:b/>
              </w:rPr>
            </w:pPr>
            <w:r>
              <w:rPr>
                <w:rFonts w:ascii="GE Inspira" w:hAnsi="GE Inspira"/>
                <w:b/>
              </w:rPr>
              <w:t>H.</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3"/>
                  <w:enabled/>
                  <w:calcOnExit w:val="0"/>
                  <w:textInput/>
                </w:ffData>
              </w:fldChar>
            </w:r>
            <w:bookmarkStart w:id="15" w:name="Text33"/>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15"/>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4"/>
                  <w:enabled/>
                  <w:calcOnExit w:val="0"/>
                  <w:textInput/>
                </w:ffData>
              </w:fldChar>
            </w:r>
            <w:bookmarkStart w:id="16" w:name="Text34"/>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16"/>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5"/>
                  <w:enabled/>
                  <w:calcOnExit w:val="0"/>
                  <w:textInput/>
                </w:ffData>
              </w:fldChar>
            </w:r>
            <w:bookmarkStart w:id="17" w:name="Text35"/>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17"/>
          </w:p>
        </w:tc>
      </w:tr>
      <w:tr w:rsidR="00FE5C78">
        <w:tc>
          <w:tcPr>
            <w:tcW w:w="450" w:type="dxa"/>
          </w:tcPr>
          <w:p w:rsidR="00FE5C78" w:rsidRDefault="00FE5C78">
            <w:pPr>
              <w:tabs>
                <w:tab w:val="left" w:pos="342"/>
              </w:tabs>
              <w:rPr>
                <w:rFonts w:ascii="GE Inspira" w:hAnsi="GE Inspira"/>
                <w:b/>
              </w:rPr>
            </w:pPr>
            <w:r>
              <w:rPr>
                <w:rFonts w:ascii="GE Inspira" w:hAnsi="GE Inspira"/>
                <w:b/>
              </w:rPr>
              <w:t>I.</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6"/>
                  <w:enabled/>
                  <w:calcOnExit w:val="0"/>
                  <w:textInput/>
                </w:ffData>
              </w:fldChar>
            </w:r>
            <w:bookmarkStart w:id="18" w:name="Text36"/>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18"/>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7"/>
                  <w:enabled/>
                  <w:calcOnExit w:val="0"/>
                  <w:textInput/>
                </w:ffData>
              </w:fldChar>
            </w:r>
            <w:bookmarkStart w:id="19" w:name="Text37"/>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19"/>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8"/>
                  <w:enabled/>
                  <w:calcOnExit w:val="0"/>
                  <w:textInput/>
                </w:ffData>
              </w:fldChar>
            </w:r>
            <w:bookmarkStart w:id="20" w:name="Text38"/>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0"/>
          </w:p>
        </w:tc>
      </w:tr>
      <w:tr w:rsidR="00FE5C78">
        <w:tc>
          <w:tcPr>
            <w:tcW w:w="450" w:type="dxa"/>
          </w:tcPr>
          <w:p w:rsidR="00FE5C78" w:rsidRDefault="00FE5C78">
            <w:pPr>
              <w:tabs>
                <w:tab w:val="left" w:pos="342"/>
              </w:tabs>
              <w:rPr>
                <w:rFonts w:ascii="GE Inspira" w:hAnsi="GE Inspira"/>
                <w:b/>
              </w:rPr>
            </w:pPr>
            <w:r>
              <w:rPr>
                <w:rFonts w:ascii="GE Inspira" w:hAnsi="GE Inspira"/>
                <w:b/>
              </w:rPr>
              <w:t>J.</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9"/>
                  <w:enabled/>
                  <w:calcOnExit w:val="0"/>
                  <w:textInput/>
                </w:ffData>
              </w:fldChar>
            </w:r>
            <w:bookmarkStart w:id="21" w:name="Text39"/>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1"/>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0"/>
                  <w:enabled/>
                  <w:calcOnExit w:val="0"/>
                  <w:textInput/>
                </w:ffData>
              </w:fldChar>
            </w:r>
            <w:bookmarkStart w:id="22" w:name="Text40"/>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2"/>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1"/>
                  <w:enabled/>
                  <w:calcOnExit w:val="0"/>
                  <w:textInput/>
                </w:ffData>
              </w:fldChar>
            </w:r>
            <w:bookmarkStart w:id="23" w:name="Text41"/>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3"/>
          </w:p>
        </w:tc>
      </w:tr>
      <w:tr w:rsidR="00FE5C78">
        <w:tc>
          <w:tcPr>
            <w:tcW w:w="450" w:type="dxa"/>
          </w:tcPr>
          <w:p w:rsidR="00FE5C78" w:rsidRDefault="00FE5C78">
            <w:pPr>
              <w:tabs>
                <w:tab w:val="left" w:pos="342"/>
              </w:tabs>
              <w:rPr>
                <w:rFonts w:ascii="GE Inspira" w:hAnsi="GE Inspira"/>
                <w:b/>
              </w:rPr>
            </w:pPr>
            <w:r>
              <w:rPr>
                <w:rFonts w:ascii="GE Inspira" w:hAnsi="GE Inspira"/>
                <w:b/>
              </w:rPr>
              <w:t>K.</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2"/>
                  <w:enabled/>
                  <w:calcOnExit w:val="0"/>
                  <w:textInput/>
                </w:ffData>
              </w:fldChar>
            </w:r>
            <w:bookmarkStart w:id="24" w:name="Text42"/>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4"/>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3"/>
                  <w:enabled/>
                  <w:calcOnExit w:val="0"/>
                  <w:textInput/>
                </w:ffData>
              </w:fldChar>
            </w:r>
            <w:bookmarkStart w:id="25" w:name="Text43"/>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5"/>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4"/>
                  <w:enabled/>
                  <w:calcOnExit w:val="0"/>
                  <w:textInput/>
                </w:ffData>
              </w:fldChar>
            </w:r>
            <w:bookmarkStart w:id="26" w:name="Text44"/>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6"/>
          </w:p>
        </w:tc>
      </w:tr>
      <w:tr w:rsidR="00FE5C78">
        <w:tc>
          <w:tcPr>
            <w:tcW w:w="450" w:type="dxa"/>
          </w:tcPr>
          <w:p w:rsidR="00FE5C78" w:rsidRDefault="00FE5C78">
            <w:pPr>
              <w:tabs>
                <w:tab w:val="left" w:pos="342"/>
              </w:tabs>
              <w:rPr>
                <w:rFonts w:ascii="GE Inspira" w:hAnsi="GE Inspira"/>
                <w:b/>
              </w:rPr>
            </w:pPr>
            <w:r>
              <w:rPr>
                <w:rFonts w:ascii="GE Inspira" w:hAnsi="GE Inspira"/>
                <w:b/>
              </w:rPr>
              <w:t>L.</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5"/>
                  <w:enabled/>
                  <w:calcOnExit w:val="0"/>
                  <w:textInput/>
                </w:ffData>
              </w:fldChar>
            </w:r>
            <w:bookmarkStart w:id="27" w:name="Text45"/>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7"/>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6"/>
                  <w:enabled/>
                  <w:calcOnExit w:val="0"/>
                  <w:textInput/>
                </w:ffData>
              </w:fldChar>
            </w:r>
            <w:bookmarkStart w:id="28" w:name="Text46"/>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8"/>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7"/>
                  <w:enabled/>
                  <w:calcOnExit w:val="0"/>
                  <w:textInput/>
                </w:ffData>
              </w:fldChar>
            </w:r>
            <w:bookmarkStart w:id="29" w:name="Text47"/>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29"/>
          </w:p>
        </w:tc>
      </w:tr>
      <w:tr w:rsidR="00FE5C78">
        <w:tc>
          <w:tcPr>
            <w:tcW w:w="450" w:type="dxa"/>
          </w:tcPr>
          <w:p w:rsidR="00FE5C78" w:rsidRDefault="00FE5C78">
            <w:pPr>
              <w:tabs>
                <w:tab w:val="left" w:pos="342"/>
              </w:tabs>
              <w:rPr>
                <w:rFonts w:ascii="GE Inspira" w:hAnsi="GE Inspira"/>
                <w:b/>
              </w:rPr>
            </w:pPr>
            <w:r>
              <w:rPr>
                <w:rFonts w:ascii="GE Inspira" w:hAnsi="GE Inspira"/>
                <w:b/>
              </w:rPr>
              <w:t>M.</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8"/>
                  <w:enabled/>
                  <w:calcOnExit w:val="0"/>
                  <w:textInput/>
                </w:ffData>
              </w:fldChar>
            </w:r>
            <w:bookmarkStart w:id="30" w:name="Text48"/>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30"/>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9"/>
                  <w:enabled/>
                  <w:calcOnExit w:val="0"/>
                  <w:textInput/>
                </w:ffData>
              </w:fldChar>
            </w:r>
            <w:bookmarkStart w:id="31" w:name="Text49"/>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31"/>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0"/>
                  <w:enabled/>
                  <w:calcOnExit w:val="0"/>
                  <w:textInput/>
                </w:ffData>
              </w:fldChar>
            </w:r>
            <w:bookmarkStart w:id="32" w:name="Text50"/>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32"/>
          </w:p>
        </w:tc>
      </w:tr>
      <w:tr w:rsidR="00FE5C78">
        <w:tc>
          <w:tcPr>
            <w:tcW w:w="450" w:type="dxa"/>
          </w:tcPr>
          <w:p w:rsidR="00FE5C78" w:rsidRDefault="00FE5C78">
            <w:pPr>
              <w:tabs>
                <w:tab w:val="left" w:pos="342"/>
              </w:tabs>
              <w:rPr>
                <w:rFonts w:ascii="GE Inspira" w:hAnsi="GE Inspira"/>
                <w:b/>
              </w:rPr>
            </w:pPr>
            <w:r>
              <w:rPr>
                <w:rFonts w:ascii="GE Inspira" w:hAnsi="GE Inspira"/>
                <w:b/>
              </w:rPr>
              <w:t>N.</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1"/>
                  <w:enabled/>
                  <w:calcOnExit w:val="0"/>
                  <w:textInput/>
                </w:ffData>
              </w:fldChar>
            </w:r>
            <w:bookmarkStart w:id="33" w:name="Text51"/>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33"/>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2"/>
                  <w:enabled/>
                  <w:calcOnExit w:val="0"/>
                  <w:textInput/>
                </w:ffData>
              </w:fldChar>
            </w:r>
            <w:bookmarkStart w:id="34" w:name="Text52"/>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34"/>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3"/>
                  <w:enabled/>
                  <w:calcOnExit w:val="0"/>
                  <w:textInput/>
                </w:ffData>
              </w:fldChar>
            </w:r>
            <w:bookmarkStart w:id="35" w:name="Text53"/>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35"/>
          </w:p>
        </w:tc>
      </w:tr>
      <w:tr w:rsidR="00FE5C78">
        <w:tc>
          <w:tcPr>
            <w:tcW w:w="450" w:type="dxa"/>
          </w:tcPr>
          <w:p w:rsidR="00FE5C78" w:rsidRDefault="00FE5C78">
            <w:pPr>
              <w:tabs>
                <w:tab w:val="left" w:pos="342"/>
              </w:tabs>
              <w:rPr>
                <w:rFonts w:ascii="GE Inspira" w:hAnsi="GE Inspira"/>
                <w:b/>
              </w:rPr>
            </w:pPr>
            <w:r>
              <w:rPr>
                <w:rFonts w:ascii="GE Inspira" w:hAnsi="GE Inspira"/>
                <w:b/>
              </w:rPr>
              <w:t>O.</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4"/>
                  <w:enabled/>
                  <w:calcOnExit w:val="0"/>
                  <w:textInput/>
                </w:ffData>
              </w:fldChar>
            </w:r>
            <w:bookmarkStart w:id="36" w:name="Text54"/>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36"/>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5"/>
                  <w:enabled/>
                  <w:calcOnExit w:val="0"/>
                  <w:textInput/>
                </w:ffData>
              </w:fldChar>
            </w:r>
            <w:bookmarkStart w:id="37" w:name="Text55"/>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37"/>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6"/>
                  <w:enabled/>
                  <w:calcOnExit w:val="0"/>
                  <w:textInput/>
                </w:ffData>
              </w:fldChar>
            </w:r>
            <w:bookmarkStart w:id="38" w:name="Text56"/>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38"/>
          </w:p>
        </w:tc>
      </w:tr>
    </w:tbl>
    <w:p w:rsidR="00FE5C78" w:rsidRDefault="00FE5C78">
      <w:pPr>
        <w:tabs>
          <w:tab w:val="left" w:pos="540"/>
        </w:tabs>
        <w:rPr>
          <w:rFonts w:ascii="GE Inspira" w:hAnsi="GE Inspira"/>
          <w:b/>
        </w:rPr>
      </w:pPr>
    </w:p>
    <w:p w:rsidR="00FE5C78" w:rsidRDefault="00FE5C78">
      <w:pPr>
        <w:tabs>
          <w:tab w:val="left" w:pos="540"/>
        </w:tabs>
        <w:rPr>
          <w:rFonts w:ascii="GE Inspira" w:hAnsi="GE Inspira"/>
          <w:b/>
        </w:rPr>
      </w:pPr>
    </w:p>
    <w:p w:rsidR="00FE5C78" w:rsidRDefault="00FE5C78">
      <w:pPr>
        <w:tabs>
          <w:tab w:val="left" w:pos="540"/>
        </w:tabs>
        <w:ind w:left="540" w:right="702"/>
        <w:rPr>
          <w:rFonts w:ascii="GE Inspira" w:hAnsi="GE Inspira"/>
          <w:i/>
        </w:rPr>
      </w:pPr>
      <w:r>
        <w:rPr>
          <w:rFonts w:ascii="GE Inspira" w:hAnsi="GE Inspira"/>
          <w:b/>
        </w:rPr>
        <w:t>Key Control Parameters</w:t>
      </w:r>
      <w:proofErr w:type="gramStart"/>
      <w:r>
        <w:rPr>
          <w:rFonts w:ascii="GE Inspira" w:hAnsi="GE Inspira"/>
          <w:b/>
        </w:rPr>
        <w:t xml:space="preserve">-  </w:t>
      </w:r>
      <w:r>
        <w:rPr>
          <w:rFonts w:ascii="GE Inspira" w:hAnsi="GE Inspira"/>
          <w:i/>
        </w:rPr>
        <w:t>A</w:t>
      </w:r>
      <w:proofErr w:type="gramEnd"/>
      <w:r>
        <w:rPr>
          <w:rFonts w:ascii="GE Inspira" w:hAnsi="GE Inspira"/>
          <w:i/>
        </w:rPr>
        <w:t xml:space="preserve"> key control parameter (KCP) is any product usage or interaction variable </w:t>
      </w:r>
      <w:r>
        <w:rPr>
          <w:rFonts w:ascii="GE Inspira" w:hAnsi="GE Inspira"/>
          <w:i/>
          <w:u w:val="single"/>
        </w:rPr>
        <w:t>which can be controlled by design (dimensions, operating range, material, etc.)</w:t>
      </w:r>
      <w:r>
        <w:rPr>
          <w:rFonts w:ascii="GE Inspira" w:hAnsi="GE Inspira"/>
          <w:i/>
        </w:rPr>
        <w:t xml:space="preserve">. </w:t>
      </w:r>
    </w:p>
    <w:p w:rsidR="00FE5C78" w:rsidRDefault="00FE5C78">
      <w:pPr>
        <w:tabs>
          <w:tab w:val="left" w:pos="540"/>
        </w:tabs>
        <w:ind w:left="540" w:right="702"/>
        <w:rPr>
          <w:rFonts w:ascii="GE Inspira" w:hAnsi="GE Inspira"/>
          <w:b/>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850"/>
        <w:gridCol w:w="2850"/>
        <w:gridCol w:w="2850"/>
      </w:tblGrid>
      <w:tr w:rsidR="00FE5C78">
        <w:tc>
          <w:tcPr>
            <w:tcW w:w="450" w:type="dxa"/>
          </w:tcPr>
          <w:p w:rsidR="00FE5C78" w:rsidRDefault="00FE5C78">
            <w:pPr>
              <w:tabs>
                <w:tab w:val="left" w:pos="540"/>
              </w:tabs>
              <w:jc w:val="center"/>
              <w:rPr>
                <w:rFonts w:ascii="GE Inspira" w:hAnsi="GE Inspira"/>
                <w:b/>
              </w:rPr>
            </w:pPr>
          </w:p>
        </w:tc>
        <w:tc>
          <w:tcPr>
            <w:tcW w:w="2850" w:type="dxa"/>
          </w:tcPr>
          <w:p w:rsidR="00FE5C78" w:rsidRDefault="00FE5C78">
            <w:pPr>
              <w:tabs>
                <w:tab w:val="left" w:pos="540"/>
              </w:tabs>
              <w:jc w:val="center"/>
              <w:rPr>
                <w:rFonts w:ascii="GE Inspira" w:hAnsi="GE Inspira"/>
                <w:b/>
              </w:rPr>
            </w:pPr>
            <w:r>
              <w:rPr>
                <w:rFonts w:ascii="GE Inspira" w:hAnsi="GE Inspira"/>
                <w:b/>
              </w:rPr>
              <w:t>Key Control Parameter</w:t>
            </w:r>
          </w:p>
          <w:p w:rsidR="00FE5C78" w:rsidRDefault="00FE5C78">
            <w:pPr>
              <w:tabs>
                <w:tab w:val="left" w:pos="540"/>
              </w:tabs>
              <w:jc w:val="center"/>
              <w:rPr>
                <w:rFonts w:ascii="GE Inspira" w:hAnsi="GE Inspira"/>
                <w:i/>
                <w:sz w:val="16"/>
              </w:rPr>
            </w:pPr>
            <w:r>
              <w:rPr>
                <w:rFonts w:ascii="GE Inspira" w:hAnsi="GE Inspira"/>
                <w:i/>
                <w:sz w:val="16"/>
              </w:rPr>
              <w:t>(KCP as defined by P-diagram)</w:t>
            </w:r>
          </w:p>
        </w:tc>
        <w:tc>
          <w:tcPr>
            <w:tcW w:w="2850" w:type="dxa"/>
          </w:tcPr>
          <w:p w:rsidR="00FE5C78" w:rsidRDefault="00FE5C78">
            <w:pPr>
              <w:tabs>
                <w:tab w:val="left" w:pos="540"/>
              </w:tabs>
              <w:jc w:val="center"/>
              <w:rPr>
                <w:rFonts w:ascii="GE Inspira" w:hAnsi="GE Inspira"/>
                <w:b/>
              </w:rPr>
            </w:pPr>
            <w:r>
              <w:rPr>
                <w:rFonts w:ascii="GE Inspira" w:hAnsi="GE Inspira"/>
                <w:b/>
              </w:rPr>
              <w:t>Set as Test Input</w:t>
            </w:r>
          </w:p>
          <w:p w:rsidR="00FE5C78" w:rsidRDefault="00FE5C78">
            <w:pPr>
              <w:tabs>
                <w:tab w:val="left" w:pos="540"/>
              </w:tabs>
              <w:jc w:val="center"/>
              <w:rPr>
                <w:rFonts w:ascii="GE Inspira" w:hAnsi="GE Inspira"/>
                <w:i/>
                <w:sz w:val="16"/>
              </w:rPr>
            </w:pPr>
            <w:r>
              <w:rPr>
                <w:rFonts w:ascii="GE Inspira" w:hAnsi="GE Inspira"/>
                <w:i/>
                <w:sz w:val="16"/>
              </w:rPr>
              <w:t>(Set to this level for test)</w:t>
            </w:r>
          </w:p>
        </w:tc>
        <w:tc>
          <w:tcPr>
            <w:tcW w:w="2850" w:type="dxa"/>
          </w:tcPr>
          <w:p w:rsidR="00FE5C78" w:rsidRDefault="00FE5C78">
            <w:pPr>
              <w:tabs>
                <w:tab w:val="left" w:pos="540"/>
              </w:tabs>
              <w:jc w:val="center"/>
              <w:rPr>
                <w:rFonts w:ascii="GE Inspira" w:hAnsi="GE Inspira"/>
                <w:b/>
              </w:rPr>
            </w:pPr>
            <w:r>
              <w:rPr>
                <w:rFonts w:ascii="GE Inspira" w:hAnsi="GE Inspira"/>
                <w:b/>
              </w:rPr>
              <w:t>Record as Test Output</w:t>
            </w:r>
          </w:p>
          <w:p w:rsidR="00FE5C78" w:rsidRDefault="00FE5C78">
            <w:pPr>
              <w:tabs>
                <w:tab w:val="left" w:pos="540"/>
              </w:tabs>
              <w:jc w:val="center"/>
              <w:rPr>
                <w:rFonts w:ascii="GE Inspira" w:hAnsi="GE Inspira"/>
                <w:i/>
                <w:sz w:val="16"/>
              </w:rPr>
            </w:pPr>
            <w:r>
              <w:rPr>
                <w:rFonts w:ascii="GE Inspira" w:hAnsi="GE Inspira"/>
                <w:i/>
                <w:sz w:val="16"/>
              </w:rPr>
              <w:t>(Measure results and record)</w:t>
            </w:r>
          </w:p>
        </w:tc>
      </w:tr>
      <w:tr w:rsidR="00FE5C78">
        <w:tc>
          <w:tcPr>
            <w:tcW w:w="450" w:type="dxa"/>
          </w:tcPr>
          <w:p w:rsidR="00FE5C78" w:rsidRDefault="00FE5C78">
            <w:pPr>
              <w:tabs>
                <w:tab w:val="left" w:pos="-1008"/>
                <w:tab w:val="left" w:pos="-738"/>
                <w:tab w:val="left" w:pos="-648"/>
                <w:tab w:val="right" w:pos="432"/>
              </w:tabs>
              <w:ind w:left="-18" w:firstLine="18"/>
              <w:rPr>
                <w:rFonts w:ascii="GE Inspira" w:hAnsi="GE Inspira"/>
                <w:b/>
              </w:rPr>
            </w:pPr>
            <w:r>
              <w:rPr>
                <w:rFonts w:ascii="GE Inspira" w:hAnsi="GE Inspira"/>
                <w:b/>
              </w:rPr>
              <w:t>A.</w:t>
            </w:r>
          </w:p>
        </w:tc>
        <w:tc>
          <w:tcPr>
            <w:tcW w:w="2850" w:type="dxa"/>
          </w:tcPr>
          <w:p w:rsidR="00FE5C78" w:rsidRDefault="00FE5C78">
            <w:pPr>
              <w:tabs>
                <w:tab w:val="left" w:pos="-1008"/>
                <w:tab w:val="left" w:pos="-738"/>
                <w:tab w:val="left" w:pos="-648"/>
                <w:tab w:val="right" w:pos="432"/>
              </w:tabs>
              <w:ind w:left="-18" w:firstLine="18"/>
              <w:rPr>
                <w:rFonts w:ascii="GE Inspira" w:hAnsi="GE Inspira"/>
              </w:rPr>
            </w:pPr>
            <w:r>
              <w:rPr>
                <w:rFonts w:ascii="GE Inspira" w:hAnsi="GE Inspira"/>
              </w:rPr>
              <w:t xml:space="preserve">Element wattage (Upper &amp; Lower) </w:t>
            </w:r>
          </w:p>
        </w:tc>
        <w:tc>
          <w:tcPr>
            <w:tcW w:w="2850" w:type="dxa"/>
          </w:tcPr>
          <w:p w:rsidR="00FE5C78" w:rsidRDefault="00FE5C78">
            <w:pPr>
              <w:tabs>
                <w:tab w:val="left" w:pos="342"/>
              </w:tabs>
              <w:rPr>
                <w:rFonts w:ascii="GE Inspira" w:hAnsi="GE Inspira"/>
              </w:rPr>
            </w:pPr>
            <w:r>
              <w:rPr>
                <w:rFonts w:ascii="GE Inspira" w:hAnsi="GE Inspira"/>
              </w:rPr>
              <w:t>No (# watts)</w:t>
            </w:r>
          </w:p>
        </w:tc>
        <w:tc>
          <w:tcPr>
            <w:tcW w:w="2850" w:type="dxa"/>
          </w:tcPr>
          <w:p w:rsidR="00FE5C78" w:rsidRDefault="00FE5C78">
            <w:pPr>
              <w:tabs>
                <w:tab w:val="left" w:pos="342"/>
              </w:tabs>
              <w:rPr>
                <w:rFonts w:ascii="GE Inspira" w:hAnsi="GE Inspira"/>
              </w:rPr>
            </w:pPr>
            <w:r>
              <w:rPr>
                <w:rFonts w:ascii="GE Inspira" w:hAnsi="GE Inspira"/>
              </w:rPr>
              <w:t>Yes, upper and lower</w:t>
            </w:r>
          </w:p>
        </w:tc>
      </w:tr>
      <w:tr w:rsidR="00FE5C78">
        <w:tc>
          <w:tcPr>
            <w:tcW w:w="450" w:type="dxa"/>
          </w:tcPr>
          <w:p w:rsidR="00FE5C78" w:rsidRDefault="00FE5C78">
            <w:pPr>
              <w:tabs>
                <w:tab w:val="left" w:pos="342"/>
              </w:tabs>
              <w:rPr>
                <w:rFonts w:ascii="GE Inspira" w:hAnsi="GE Inspira"/>
                <w:b/>
              </w:rPr>
            </w:pPr>
            <w:r>
              <w:rPr>
                <w:rFonts w:ascii="GE Inspira" w:hAnsi="GE Inspira"/>
                <w:b/>
              </w:rPr>
              <w:t>B.</w:t>
            </w:r>
          </w:p>
        </w:tc>
        <w:tc>
          <w:tcPr>
            <w:tcW w:w="2850" w:type="dxa"/>
          </w:tcPr>
          <w:p w:rsidR="00FE5C78" w:rsidRDefault="00FE5C78">
            <w:pPr>
              <w:tabs>
                <w:tab w:val="left" w:pos="342"/>
              </w:tabs>
              <w:rPr>
                <w:rFonts w:ascii="GE Inspira" w:hAnsi="GE Inspira"/>
              </w:rPr>
            </w:pPr>
            <w:r>
              <w:rPr>
                <w:rFonts w:ascii="GE Inspira" w:hAnsi="GE Inspira"/>
              </w:rPr>
              <w:t>Fan wattage</w:t>
            </w:r>
          </w:p>
        </w:tc>
        <w:tc>
          <w:tcPr>
            <w:tcW w:w="2850" w:type="dxa"/>
          </w:tcPr>
          <w:p w:rsidR="00FE5C78" w:rsidRDefault="00FE5C78">
            <w:pPr>
              <w:tabs>
                <w:tab w:val="left" w:pos="342"/>
              </w:tabs>
              <w:rPr>
                <w:rFonts w:ascii="GE Inspira" w:hAnsi="GE Inspira"/>
              </w:rPr>
            </w:pPr>
            <w:r>
              <w:rPr>
                <w:rFonts w:ascii="GE Inspira" w:hAnsi="GE Inspira"/>
              </w:rPr>
              <w:t>No (# watts each)</w:t>
            </w:r>
          </w:p>
        </w:tc>
        <w:tc>
          <w:tcPr>
            <w:tcW w:w="2850" w:type="dxa"/>
          </w:tcPr>
          <w:p w:rsidR="00FE5C78" w:rsidRDefault="00FE5C78">
            <w:pPr>
              <w:tabs>
                <w:tab w:val="left" w:pos="342"/>
              </w:tabs>
              <w:rPr>
                <w:rFonts w:ascii="GE Inspira" w:hAnsi="GE Inspira"/>
              </w:rPr>
            </w:pPr>
            <w:r>
              <w:rPr>
                <w:rFonts w:ascii="GE Inspira" w:hAnsi="GE Inspira"/>
              </w:rPr>
              <w:t>Yes, from fan label, including brand/model #</w:t>
            </w:r>
          </w:p>
        </w:tc>
      </w:tr>
      <w:tr w:rsidR="00FE5C78">
        <w:trPr>
          <w:trHeight w:val="278"/>
        </w:trPr>
        <w:tc>
          <w:tcPr>
            <w:tcW w:w="450" w:type="dxa"/>
          </w:tcPr>
          <w:p w:rsidR="00FE5C78" w:rsidRDefault="00FE5C78">
            <w:pPr>
              <w:tabs>
                <w:tab w:val="left" w:pos="342"/>
              </w:tabs>
              <w:rPr>
                <w:rFonts w:ascii="GE Inspira" w:hAnsi="GE Inspira"/>
                <w:b/>
              </w:rPr>
            </w:pPr>
            <w:r>
              <w:rPr>
                <w:rFonts w:ascii="GE Inspira" w:hAnsi="GE Inspira"/>
                <w:b/>
              </w:rPr>
              <w:t>C.</w:t>
            </w:r>
          </w:p>
        </w:tc>
        <w:tc>
          <w:tcPr>
            <w:tcW w:w="2850" w:type="dxa"/>
          </w:tcPr>
          <w:p w:rsidR="00FE5C78" w:rsidRDefault="00FE5C78">
            <w:pPr>
              <w:tabs>
                <w:tab w:val="left" w:pos="342"/>
              </w:tabs>
              <w:rPr>
                <w:rFonts w:ascii="GE Inspira" w:hAnsi="GE Inspira"/>
              </w:rPr>
            </w:pPr>
            <w:r>
              <w:rPr>
                <w:rFonts w:ascii="GE Inspira" w:hAnsi="GE Inspira"/>
              </w:rPr>
              <w:t>Compressor wattage</w:t>
            </w:r>
          </w:p>
        </w:tc>
        <w:tc>
          <w:tcPr>
            <w:tcW w:w="2850" w:type="dxa"/>
          </w:tcPr>
          <w:p w:rsidR="00FE5C78" w:rsidRDefault="00FE5C78">
            <w:pPr>
              <w:tabs>
                <w:tab w:val="left" w:pos="342"/>
              </w:tabs>
              <w:rPr>
                <w:rFonts w:ascii="GE Inspira" w:hAnsi="GE Inspira"/>
              </w:rPr>
            </w:pPr>
            <w:r>
              <w:rPr>
                <w:rFonts w:ascii="GE Inspira" w:hAnsi="GE Inspira"/>
              </w:rPr>
              <w:t>No</w:t>
            </w:r>
          </w:p>
        </w:tc>
        <w:tc>
          <w:tcPr>
            <w:tcW w:w="2850" w:type="dxa"/>
          </w:tcPr>
          <w:p w:rsidR="00FE5C78" w:rsidRDefault="00FE5C78">
            <w:pPr>
              <w:tabs>
                <w:tab w:val="left" w:pos="342"/>
              </w:tabs>
              <w:rPr>
                <w:rFonts w:ascii="GE Inspira" w:hAnsi="GE Inspira"/>
              </w:rPr>
            </w:pPr>
            <w:r>
              <w:rPr>
                <w:rFonts w:ascii="GE Inspira" w:hAnsi="GE Inspira"/>
              </w:rPr>
              <w:t>Yes, from supplier rating, including brand/model#</w:t>
            </w:r>
          </w:p>
        </w:tc>
      </w:tr>
      <w:tr w:rsidR="00FE5C78">
        <w:tc>
          <w:tcPr>
            <w:tcW w:w="450" w:type="dxa"/>
          </w:tcPr>
          <w:p w:rsidR="00FE5C78" w:rsidRDefault="00FE5C78">
            <w:pPr>
              <w:tabs>
                <w:tab w:val="left" w:pos="342"/>
              </w:tabs>
              <w:rPr>
                <w:rFonts w:ascii="GE Inspira" w:hAnsi="GE Inspira"/>
                <w:b/>
              </w:rPr>
            </w:pPr>
            <w:r>
              <w:rPr>
                <w:rFonts w:ascii="GE Inspira" w:hAnsi="GE Inspira"/>
                <w:b/>
              </w:rPr>
              <w:t>D.</w:t>
            </w:r>
          </w:p>
        </w:tc>
        <w:tc>
          <w:tcPr>
            <w:tcW w:w="2850" w:type="dxa"/>
          </w:tcPr>
          <w:p w:rsidR="00FE5C78" w:rsidRDefault="00FE5C78">
            <w:pPr>
              <w:tabs>
                <w:tab w:val="left" w:pos="342"/>
              </w:tabs>
              <w:rPr>
                <w:rFonts w:ascii="GE Inspira" w:hAnsi="GE Inspira"/>
              </w:rPr>
            </w:pPr>
            <w:r>
              <w:rPr>
                <w:rFonts w:ascii="GE Inspira" w:hAnsi="GE Inspira"/>
              </w:rPr>
              <w:t>Compressor output</w:t>
            </w:r>
          </w:p>
        </w:tc>
        <w:tc>
          <w:tcPr>
            <w:tcW w:w="2850" w:type="dxa"/>
          </w:tcPr>
          <w:p w:rsidR="00FE5C78" w:rsidRDefault="00FE5C78">
            <w:pPr>
              <w:tabs>
                <w:tab w:val="left" w:pos="342"/>
              </w:tabs>
              <w:rPr>
                <w:rFonts w:ascii="GE Inspira" w:hAnsi="GE Inspira"/>
              </w:rPr>
            </w:pPr>
            <w:r>
              <w:rPr>
                <w:rFonts w:ascii="GE Inspira" w:hAnsi="GE Inspira"/>
              </w:rPr>
              <w:t>No (# BTU/</w:t>
            </w:r>
            <w:proofErr w:type="spellStart"/>
            <w:r>
              <w:rPr>
                <w:rFonts w:ascii="GE Inspira" w:hAnsi="GE Inspira"/>
              </w:rPr>
              <w:t>hr</w:t>
            </w:r>
            <w:proofErr w:type="spellEnd"/>
            <w:r>
              <w:rPr>
                <w:rFonts w:ascii="GE Inspira" w:hAnsi="GE Inspira"/>
              </w:rPr>
              <w:t>)</w:t>
            </w:r>
          </w:p>
        </w:tc>
        <w:tc>
          <w:tcPr>
            <w:tcW w:w="2850" w:type="dxa"/>
          </w:tcPr>
          <w:p w:rsidR="00FE5C78" w:rsidRDefault="00FE5C78">
            <w:pPr>
              <w:tabs>
                <w:tab w:val="left" w:pos="342"/>
              </w:tabs>
              <w:rPr>
                <w:rFonts w:ascii="GE Inspira" w:hAnsi="GE Inspira"/>
              </w:rPr>
            </w:pPr>
            <w:r>
              <w:rPr>
                <w:rFonts w:ascii="GE Inspira" w:hAnsi="GE Inspira"/>
              </w:rPr>
              <w:t xml:space="preserve">No – just </w:t>
            </w:r>
            <w:r w:rsidR="00172C23">
              <w:rPr>
                <w:rFonts w:ascii="GE Inspira" w:hAnsi="GE Inspira"/>
              </w:rPr>
              <w:t xml:space="preserve">record supplier rating at </w:t>
            </w:r>
            <w:r w:rsidR="00172C23" w:rsidRPr="00684AD6">
              <w:rPr>
                <w:rFonts w:ascii="GE Inspira" w:hAnsi="GE Inspira"/>
              </w:rPr>
              <w:t>ASHRAE</w:t>
            </w:r>
            <w:r>
              <w:rPr>
                <w:rFonts w:ascii="GE Inspira" w:hAnsi="GE Inspira"/>
              </w:rPr>
              <w:t xml:space="preserve"> conditions</w:t>
            </w:r>
          </w:p>
        </w:tc>
      </w:tr>
      <w:tr w:rsidR="00FE5C78">
        <w:tc>
          <w:tcPr>
            <w:tcW w:w="450" w:type="dxa"/>
          </w:tcPr>
          <w:p w:rsidR="00FE5C78" w:rsidRDefault="00FE5C78">
            <w:pPr>
              <w:tabs>
                <w:tab w:val="left" w:pos="342"/>
              </w:tabs>
              <w:rPr>
                <w:rFonts w:ascii="GE Inspira" w:hAnsi="GE Inspira"/>
                <w:b/>
              </w:rPr>
            </w:pPr>
            <w:r>
              <w:rPr>
                <w:rFonts w:ascii="GE Inspira" w:hAnsi="GE Inspira"/>
                <w:b/>
              </w:rPr>
              <w:t>E.</w:t>
            </w:r>
          </w:p>
        </w:tc>
        <w:tc>
          <w:tcPr>
            <w:tcW w:w="2850" w:type="dxa"/>
          </w:tcPr>
          <w:p w:rsidR="00FE5C78" w:rsidRDefault="00FE5C78">
            <w:pPr>
              <w:tabs>
                <w:tab w:val="left" w:pos="342"/>
              </w:tabs>
              <w:rPr>
                <w:rFonts w:ascii="GE Inspira" w:hAnsi="GE Inspira"/>
              </w:rPr>
            </w:pPr>
            <w:r>
              <w:rPr>
                <w:rFonts w:ascii="GE Inspira" w:hAnsi="GE Inspira"/>
              </w:rPr>
              <w:t>Charge size</w:t>
            </w:r>
          </w:p>
        </w:tc>
        <w:tc>
          <w:tcPr>
            <w:tcW w:w="2850" w:type="dxa"/>
          </w:tcPr>
          <w:p w:rsidR="00FE5C78" w:rsidRDefault="00FE5C78">
            <w:pPr>
              <w:tabs>
                <w:tab w:val="left" w:pos="342"/>
              </w:tabs>
              <w:rPr>
                <w:rFonts w:ascii="GE Inspira" w:hAnsi="GE Inspira"/>
              </w:rPr>
            </w:pPr>
            <w:r>
              <w:rPr>
                <w:rFonts w:ascii="GE Inspira" w:hAnsi="GE Inspira"/>
              </w:rPr>
              <w:t xml:space="preserve">No (# </w:t>
            </w:r>
            <w:proofErr w:type="spellStart"/>
            <w:r>
              <w:rPr>
                <w:rFonts w:ascii="GE Inspira" w:hAnsi="GE Inspira"/>
              </w:rPr>
              <w:t>lbs</w:t>
            </w:r>
            <w:proofErr w:type="spellEnd"/>
            <w:r>
              <w:rPr>
                <w:rFonts w:ascii="GE Inspira" w:hAnsi="GE Inspira"/>
              </w:rPr>
              <w:t>)</w:t>
            </w:r>
          </w:p>
        </w:tc>
        <w:tc>
          <w:tcPr>
            <w:tcW w:w="2850" w:type="dxa"/>
          </w:tcPr>
          <w:p w:rsidR="00FE5C78" w:rsidRDefault="00FE5C78">
            <w:pPr>
              <w:tabs>
                <w:tab w:val="left" w:pos="342"/>
              </w:tabs>
              <w:rPr>
                <w:rFonts w:ascii="GE Inspira" w:hAnsi="GE Inspira"/>
              </w:rPr>
            </w:pPr>
            <w:r>
              <w:rPr>
                <w:rFonts w:ascii="GE Inspira" w:hAnsi="GE Inspira"/>
              </w:rPr>
              <w:t>Yes, from production data</w:t>
            </w:r>
          </w:p>
        </w:tc>
      </w:tr>
      <w:tr w:rsidR="00FE5C78">
        <w:tc>
          <w:tcPr>
            <w:tcW w:w="450" w:type="dxa"/>
          </w:tcPr>
          <w:p w:rsidR="00FE5C78" w:rsidRDefault="00FE5C78">
            <w:pPr>
              <w:tabs>
                <w:tab w:val="left" w:pos="342"/>
              </w:tabs>
              <w:rPr>
                <w:rFonts w:ascii="GE Inspira" w:hAnsi="GE Inspira"/>
                <w:b/>
              </w:rPr>
            </w:pPr>
            <w:r>
              <w:rPr>
                <w:rFonts w:ascii="GE Inspira" w:hAnsi="GE Inspira"/>
                <w:b/>
              </w:rPr>
              <w:t>F.</w:t>
            </w:r>
          </w:p>
        </w:tc>
        <w:tc>
          <w:tcPr>
            <w:tcW w:w="2850" w:type="dxa"/>
          </w:tcPr>
          <w:p w:rsidR="00FE5C78" w:rsidRDefault="00FE5C78">
            <w:pPr>
              <w:tabs>
                <w:tab w:val="left" w:pos="342"/>
              </w:tabs>
              <w:rPr>
                <w:rFonts w:ascii="GE Inspira" w:hAnsi="GE Inspira"/>
              </w:rPr>
            </w:pPr>
            <w:r>
              <w:rPr>
                <w:rFonts w:ascii="GE Inspira" w:hAnsi="GE Inspira"/>
              </w:rPr>
              <w:t xml:space="preserve">Condenser Tube </w:t>
            </w:r>
            <w:proofErr w:type="spellStart"/>
            <w:r>
              <w:rPr>
                <w:rFonts w:ascii="GE Inspira" w:hAnsi="GE Inspira"/>
              </w:rPr>
              <w:t>dia</w:t>
            </w:r>
            <w:proofErr w:type="spellEnd"/>
          </w:p>
        </w:tc>
        <w:tc>
          <w:tcPr>
            <w:tcW w:w="2850" w:type="dxa"/>
          </w:tcPr>
          <w:p w:rsidR="00FE5C78" w:rsidRDefault="00FE5C78">
            <w:pPr>
              <w:tabs>
                <w:tab w:val="left" w:pos="342"/>
              </w:tabs>
              <w:rPr>
                <w:rFonts w:ascii="GE Inspira" w:hAnsi="GE Inspira"/>
              </w:rPr>
            </w:pPr>
            <w:r>
              <w:rPr>
                <w:rFonts w:ascii="GE Inspira" w:hAnsi="GE Inspira"/>
              </w:rPr>
              <w:t xml:space="preserve">No (.25 or .312 </w:t>
            </w:r>
            <w:proofErr w:type="spellStart"/>
            <w:r>
              <w:rPr>
                <w:rFonts w:ascii="GE Inspira" w:hAnsi="GE Inspira"/>
              </w:rPr>
              <w:t>dia</w:t>
            </w:r>
            <w:proofErr w:type="spellEnd"/>
            <w:r>
              <w:rPr>
                <w:rFonts w:ascii="GE Inspira" w:hAnsi="GE Inspira"/>
              </w:rPr>
              <w:t>, inches)</w:t>
            </w:r>
          </w:p>
        </w:tc>
        <w:tc>
          <w:tcPr>
            <w:tcW w:w="2850" w:type="dxa"/>
          </w:tcPr>
          <w:p w:rsidR="00FE5C78" w:rsidRDefault="00FE5C78">
            <w:pPr>
              <w:tabs>
                <w:tab w:val="left" w:pos="342"/>
              </w:tabs>
              <w:rPr>
                <w:rFonts w:ascii="GE Inspira" w:hAnsi="GE Inspira"/>
              </w:rPr>
            </w:pPr>
            <w:r>
              <w:rPr>
                <w:rFonts w:ascii="GE Inspira" w:hAnsi="GE Inspira"/>
              </w:rPr>
              <w:t>Yes</w:t>
            </w:r>
          </w:p>
        </w:tc>
      </w:tr>
      <w:tr w:rsidR="00FE5C78">
        <w:tc>
          <w:tcPr>
            <w:tcW w:w="450" w:type="dxa"/>
          </w:tcPr>
          <w:p w:rsidR="00FE5C78" w:rsidRDefault="00FE5C78">
            <w:pPr>
              <w:tabs>
                <w:tab w:val="left" w:pos="342"/>
              </w:tabs>
              <w:rPr>
                <w:rFonts w:ascii="GE Inspira" w:hAnsi="GE Inspira"/>
                <w:b/>
              </w:rPr>
            </w:pPr>
            <w:r>
              <w:rPr>
                <w:rFonts w:ascii="GE Inspira" w:hAnsi="GE Inspira"/>
                <w:b/>
              </w:rPr>
              <w:t>G.</w:t>
            </w:r>
          </w:p>
        </w:tc>
        <w:tc>
          <w:tcPr>
            <w:tcW w:w="2850" w:type="dxa"/>
          </w:tcPr>
          <w:p w:rsidR="00FE5C78" w:rsidRDefault="00FE5C78">
            <w:pPr>
              <w:tabs>
                <w:tab w:val="left" w:pos="342"/>
              </w:tabs>
              <w:rPr>
                <w:rFonts w:ascii="GE Inspira" w:hAnsi="GE Inspira"/>
              </w:rPr>
            </w:pPr>
            <w:r>
              <w:rPr>
                <w:rFonts w:ascii="GE Inspira" w:hAnsi="GE Inspira"/>
              </w:rPr>
              <w:t>Condenser Configuration</w:t>
            </w:r>
          </w:p>
        </w:tc>
        <w:tc>
          <w:tcPr>
            <w:tcW w:w="2850" w:type="dxa"/>
          </w:tcPr>
          <w:p w:rsidR="00FE5C78" w:rsidRDefault="00FE5C78">
            <w:pPr>
              <w:tabs>
                <w:tab w:val="left" w:pos="342"/>
              </w:tabs>
              <w:rPr>
                <w:rFonts w:ascii="GE Inspira" w:hAnsi="GE Inspira"/>
              </w:rPr>
            </w:pPr>
            <w:r>
              <w:rPr>
                <w:rFonts w:ascii="GE Inspira" w:hAnsi="GE Inspira"/>
              </w:rPr>
              <w:t>No</w:t>
            </w:r>
          </w:p>
        </w:tc>
        <w:tc>
          <w:tcPr>
            <w:tcW w:w="2850" w:type="dxa"/>
          </w:tcPr>
          <w:p w:rsidR="00FE5C78" w:rsidRDefault="00FE5C78">
            <w:pPr>
              <w:tabs>
                <w:tab w:val="left" w:pos="342"/>
              </w:tabs>
              <w:rPr>
                <w:rFonts w:ascii="GE Inspira" w:hAnsi="GE Inspira"/>
              </w:rPr>
            </w:pPr>
            <w:r>
              <w:rPr>
                <w:rFonts w:ascii="GE Inspira" w:hAnsi="GE Inspira"/>
              </w:rPr>
              <w:t xml:space="preserve">Yes (where condenser is wrapped… </w:t>
            </w:r>
            <w:proofErr w:type="spellStart"/>
            <w:r>
              <w:rPr>
                <w:rFonts w:ascii="GE Inspira" w:hAnsi="GE Inspira"/>
              </w:rPr>
              <w:t>eg</w:t>
            </w:r>
            <w:proofErr w:type="spellEnd"/>
            <w:r>
              <w:rPr>
                <w:rFonts w:ascii="GE Inspira" w:hAnsi="GE Inspira"/>
              </w:rPr>
              <w:t xml:space="preserve"> “around tank below upper element, including bottom”) Obtain info from production</w:t>
            </w:r>
          </w:p>
        </w:tc>
      </w:tr>
      <w:tr w:rsidR="00FE5C78">
        <w:tc>
          <w:tcPr>
            <w:tcW w:w="450" w:type="dxa"/>
          </w:tcPr>
          <w:p w:rsidR="00FE5C78" w:rsidRDefault="00FE5C78">
            <w:pPr>
              <w:tabs>
                <w:tab w:val="left" w:pos="342"/>
              </w:tabs>
              <w:rPr>
                <w:rFonts w:ascii="GE Inspira" w:hAnsi="GE Inspira"/>
                <w:b/>
              </w:rPr>
            </w:pPr>
            <w:r>
              <w:rPr>
                <w:rFonts w:ascii="GE Inspira" w:hAnsi="GE Inspira"/>
                <w:b/>
              </w:rPr>
              <w:t>H.</w:t>
            </w:r>
          </w:p>
        </w:tc>
        <w:tc>
          <w:tcPr>
            <w:tcW w:w="2850" w:type="dxa"/>
          </w:tcPr>
          <w:p w:rsidR="00FE5C78" w:rsidRDefault="00172C23">
            <w:pPr>
              <w:tabs>
                <w:tab w:val="left" w:pos="342"/>
              </w:tabs>
              <w:rPr>
                <w:rFonts w:ascii="GE Inspira" w:hAnsi="GE Inspira"/>
              </w:rPr>
            </w:pPr>
            <w:r w:rsidRPr="00684AD6">
              <w:rPr>
                <w:rFonts w:ascii="GE Inspira" w:hAnsi="GE Inspira"/>
              </w:rPr>
              <w:t>Expansion Device</w:t>
            </w:r>
          </w:p>
        </w:tc>
        <w:tc>
          <w:tcPr>
            <w:tcW w:w="2850" w:type="dxa"/>
          </w:tcPr>
          <w:p w:rsidR="00FE5C78" w:rsidRDefault="00FE5C78">
            <w:pPr>
              <w:tabs>
                <w:tab w:val="left" w:pos="342"/>
              </w:tabs>
              <w:rPr>
                <w:rFonts w:ascii="GE Inspira" w:hAnsi="GE Inspira"/>
              </w:rPr>
            </w:pPr>
            <w:r>
              <w:rPr>
                <w:rFonts w:ascii="GE Inspira" w:hAnsi="GE Inspira"/>
              </w:rPr>
              <w:t>No</w:t>
            </w:r>
          </w:p>
        </w:tc>
        <w:tc>
          <w:tcPr>
            <w:tcW w:w="2850" w:type="dxa"/>
          </w:tcPr>
          <w:p w:rsidR="00FE5C78" w:rsidRDefault="00FE5C78">
            <w:pPr>
              <w:tabs>
                <w:tab w:val="left" w:pos="342"/>
              </w:tabs>
              <w:rPr>
                <w:rFonts w:ascii="GE Inspira" w:hAnsi="GE Inspira"/>
              </w:rPr>
            </w:pPr>
            <w:r>
              <w:rPr>
                <w:rFonts w:ascii="GE Inspira" w:hAnsi="GE Inspira"/>
              </w:rPr>
              <w:t xml:space="preserve">Yes – record label information </w:t>
            </w:r>
            <w:r>
              <w:rPr>
                <w:rFonts w:ascii="GE Inspira" w:hAnsi="GE Inspira"/>
              </w:rPr>
              <w:lastRenderedPageBreak/>
              <w:t>including brand/model#</w:t>
            </w:r>
          </w:p>
        </w:tc>
      </w:tr>
      <w:tr w:rsidR="00FE5C78">
        <w:tc>
          <w:tcPr>
            <w:tcW w:w="450" w:type="dxa"/>
          </w:tcPr>
          <w:p w:rsidR="00FE5C78" w:rsidRDefault="00FE5C78">
            <w:pPr>
              <w:tabs>
                <w:tab w:val="left" w:pos="342"/>
              </w:tabs>
              <w:rPr>
                <w:rFonts w:ascii="GE Inspira" w:hAnsi="GE Inspira"/>
                <w:b/>
              </w:rPr>
            </w:pPr>
            <w:r>
              <w:rPr>
                <w:rFonts w:ascii="GE Inspira" w:hAnsi="GE Inspira"/>
                <w:b/>
              </w:rPr>
              <w:lastRenderedPageBreak/>
              <w:t>I.</w:t>
            </w:r>
          </w:p>
        </w:tc>
        <w:tc>
          <w:tcPr>
            <w:tcW w:w="2850" w:type="dxa"/>
          </w:tcPr>
          <w:p w:rsidR="00FE5C78" w:rsidRDefault="00FE5C78">
            <w:pPr>
              <w:tabs>
                <w:tab w:val="left" w:pos="342"/>
              </w:tabs>
              <w:rPr>
                <w:rFonts w:ascii="GE Inspira" w:hAnsi="GE Inspira"/>
              </w:rPr>
            </w:pPr>
          </w:p>
        </w:tc>
        <w:tc>
          <w:tcPr>
            <w:tcW w:w="2850" w:type="dxa"/>
          </w:tcPr>
          <w:p w:rsidR="00FE5C78" w:rsidRDefault="00FE5C78">
            <w:pPr>
              <w:tabs>
                <w:tab w:val="left" w:pos="342"/>
              </w:tabs>
              <w:rPr>
                <w:rFonts w:ascii="GE Inspira" w:hAnsi="GE Inspira"/>
              </w:rPr>
            </w:pPr>
          </w:p>
        </w:tc>
        <w:tc>
          <w:tcPr>
            <w:tcW w:w="2850" w:type="dxa"/>
          </w:tcPr>
          <w:p w:rsidR="00FE5C78" w:rsidRDefault="00FE5C78">
            <w:pPr>
              <w:tabs>
                <w:tab w:val="left" w:pos="342"/>
              </w:tabs>
              <w:rPr>
                <w:rFonts w:ascii="GE Inspira" w:hAnsi="GE Inspira"/>
              </w:rPr>
            </w:pPr>
          </w:p>
        </w:tc>
      </w:tr>
      <w:tr w:rsidR="00FE5C78">
        <w:tc>
          <w:tcPr>
            <w:tcW w:w="450" w:type="dxa"/>
          </w:tcPr>
          <w:p w:rsidR="00FE5C78" w:rsidRDefault="00FE5C78">
            <w:pPr>
              <w:tabs>
                <w:tab w:val="left" w:pos="342"/>
              </w:tabs>
              <w:rPr>
                <w:rFonts w:ascii="GE Inspira" w:hAnsi="GE Inspira"/>
                <w:b/>
              </w:rPr>
            </w:pPr>
            <w:r>
              <w:rPr>
                <w:rFonts w:ascii="GE Inspira" w:hAnsi="GE Inspira"/>
                <w:b/>
              </w:rPr>
              <w:t>J.</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39"/>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0"/>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1"/>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342"/>
              </w:tabs>
              <w:rPr>
                <w:rFonts w:ascii="GE Inspira" w:hAnsi="GE Inspira"/>
                <w:b/>
              </w:rPr>
            </w:pPr>
            <w:r>
              <w:rPr>
                <w:rFonts w:ascii="GE Inspira" w:hAnsi="GE Inspira"/>
                <w:b/>
              </w:rPr>
              <w:t>K.</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2"/>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3"/>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4"/>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342"/>
              </w:tabs>
              <w:rPr>
                <w:rFonts w:ascii="GE Inspira" w:hAnsi="GE Inspira"/>
                <w:b/>
              </w:rPr>
            </w:pPr>
            <w:r>
              <w:rPr>
                <w:rFonts w:ascii="GE Inspira" w:hAnsi="GE Inspira"/>
                <w:b/>
              </w:rPr>
              <w:t>L.</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5"/>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6"/>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7"/>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342"/>
              </w:tabs>
              <w:rPr>
                <w:rFonts w:ascii="GE Inspira" w:hAnsi="GE Inspira"/>
                <w:b/>
              </w:rPr>
            </w:pPr>
            <w:r>
              <w:rPr>
                <w:rFonts w:ascii="GE Inspira" w:hAnsi="GE Inspira"/>
                <w:b/>
              </w:rPr>
              <w:t>M.</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8"/>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49"/>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0"/>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342"/>
              </w:tabs>
              <w:rPr>
                <w:rFonts w:ascii="GE Inspira" w:hAnsi="GE Inspira"/>
                <w:b/>
              </w:rPr>
            </w:pPr>
            <w:r>
              <w:rPr>
                <w:rFonts w:ascii="GE Inspira" w:hAnsi="GE Inspira"/>
                <w:b/>
              </w:rPr>
              <w:t>N.</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1"/>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2"/>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3"/>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342"/>
              </w:tabs>
              <w:rPr>
                <w:rFonts w:ascii="GE Inspira" w:hAnsi="GE Inspira"/>
                <w:b/>
              </w:rPr>
            </w:pPr>
            <w:r>
              <w:rPr>
                <w:rFonts w:ascii="GE Inspira" w:hAnsi="GE Inspira"/>
                <w:b/>
              </w:rPr>
              <w:t>O.</w:t>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4"/>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5"/>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850" w:type="dxa"/>
          </w:tcPr>
          <w:p w:rsidR="00FE5C78" w:rsidRDefault="00FE5C78">
            <w:pPr>
              <w:tabs>
                <w:tab w:val="left" w:pos="342"/>
              </w:tabs>
              <w:rPr>
                <w:rFonts w:ascii="GE Inspira" w:hAnsi="GE Inspira"/>
              </w:rPr>
            </w:pPr>
            <w:r>
              <w:rPr>
                <w:rFonts w:ascii="GE Inspira" w:hAnsi="GE Inspira"/>
              </w:rPr>
              <w:fldChar w:fldCharType="begin">
                <w:ffData>
                  <w:name w:val="Text56"/>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bl>
    <w:p w:rsidR="00FE5C78" w:rsidRDefault="00FE5C78">
      <w:pPr>
        <w:tabs>
          <w:tab w:val="right" w:pos="-630"/>
          <w:tab w:val="right" w:pos="270"/>
          <w:tab w:val="left" w:pos="540"/>
        </w:tabs>
        <w:rPr>
          <w:rFonts w:ascii="GE Inspira" w:hAnsi="GE Inspira"/>
          <w:b/>
        </w:rPr>
      </w:pPr>
    </w:p>
    <w:p w:rsidR="00FE5C78" w:rsidRDefault="00FE5C78">
      <w:pPr>
        <w:tabs>
          <w:tab w:val="right" w:pos="-630"/>
          <w:tab w:val="right" w:pos="270"/>
          <w:tab w:val="left" w:pos="540"/>
        </w:tabs>
        <w:rPr>
          <w:rFonts w:ascii="GE Inspira" w:hAnsi="GE Inspira"/>
          <w:b/>
        </w:rPr>
      </w:pPr>
    </w:p>
    <w:p w:rsidR="00FE5C78" w:rsidRDefault="00FE5C78">
      <w:pPr>
        <w:tabs>
          <w:tab w:val="right" w:pos="-630"/>
          <w:tab w:val="right" w:pos="270"/>
          <w:tab w:val="left" w:pos="540"/>
        </w:tabs>
        <w:rPr>
          <w:rFonts w:ascii="GE Inspira" w:hAnsi="GE Inspira"/>
          <w:b/>
        </w:rPr>
      </w:pPr>
      <w:r>
        <w:rPr>
          <w:rFonts w:ascii="GE Inspira" w:hAnsi="GE Inspira"/>
          <w:b/>
        </w:rPr>
        <w:t xml:space="preserve"> </w:t>
      </w:r>
      <w:r>
        <w:rPr>
          <w:rFonts w:ascii="GE Inspira" w:hAnsi="GE Inspira"/>
          <w:b/>
        </w:rPr>
        <w:tab/>
        <w:t>4.</w:t>
      </w:r>
      <w:r>
        <w:rPr>
          <w:rFonts w:ascii="GE Inspira" w:hAnsi="GE Inspira"/>
          <w:b/>
        </w:rPr>
        <w:tab/>
        <w:t>Test Equipment and Supplies</w:t>
      </w:r>
    </w:p>
    <w:p w:rsidR="00FE5C78" w:rsidRDefault="00FE5C78">
      <w:pPr>
        <w:rPr>
          <w:rFonts w:ascii="GE Inspira" w:hAnsi="GE Inspira"/>
        </w:rPr>
      </w:pPr>
      <w:r>
        <w:rPr>
          <w:rFonts w:ascii="GE Inspira" w:hAnsi="GE Inspira"/>
        </w:rP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520"/>
        <w:gridCol w:w="1733"/>
        <w:gridCol w:w="1147"/>
        <w:gridCol w:w="1170"/>
        <w:gridCol w:w="2070"/>
      </w:tblGrid>
      <w:tr w:rsidR="00FE5C78">
        <w:tc>
          <w:tcPr>
            <w:tcW w:w="450" w:type="dxa"/>
          </w:tcPr>
          <w:p w:rsidR="00FE5C78" w:rsidRDefault="00FE5C78">
            <w:pPr>
              <w:tabs>
                <w:tab w:val="left" w:pos="540"/>
              </w:tabs>
              <w:jc w:val="center"/>
              <w:rPr>
                <w:rFonts w:ascii="GE Inspira" w:hAnsi="GE Inspira"/>
                <w:b/>
              </w:rPr>
            </w:pPr>
          </w:p>
        </w:tc>
        <w:tc>
          <w:tcPr>
            <w:tcW w:w="2520" w:type="dxa"/>
          </w:tcPr>
          <w:p w:rsidR="00FE5C78" w:rsidRDefault="00FE5C78">
            <w:pPr>
              <w:tabs>
                <w:tab w:val="left" w:pos="540"/>
              </w:tabs>
              <w:jc w:val="center"/>
              <w:rPr>
                <w:rFonts w:ascii="GE Inspira" w:hAnsi="GE Inspira"/>
                <w:b/>
              </w:rPr>
            </w:pPr>
            <w:r>
              <w:rPr>
                <w:rFonts w:ascii="GE Inspira" w:hAnsi="GE Inspira"/>
                <w:b/>
              </w:rPr>
              <w:t>Equipment/Test Device</w:t>
            </w:r>
          </w:p>
          <w:p w:rsidR="00FE5C78" w:rsidRDefault="00FE5C78">
            <w:pPr>
              <w:tabs>
                <w:tab w:val="left" w:pos="540"/>
              </w:tabs>
              <w:jc w:val="center"/>
              <w:rPr>
                <w:rFonts w:ascii="GE Inspira" w:hAnsi="GE Inspira"/>
                <w:i/>
                <w:sz w:val="16"/>
              </w:rPr>
            </w:pPr>
            <w:r>
              <w:rPr>
                <w:rFonts w:ascii="GE Inspira" w:hAnsi="GE Inspira"/>
                <w:i/>
                <w:sz w:val="16"/>
              </w:rPr>
              <w:t>(Most generic title &amp; description including any input specs)</w:t>
            </w:r>
          </w:p>
        </w:tc>
        <w:tc>
          <w:tcPr>
            <w:tcW w:w="1733" w:type="dxa"/>
          </w:tcPr>
          <w:p w:rsidR="00FE5C78" w:rsidRDefault="00FE5C78">
            <w:pPr>
              <w:tabs>
                <w:tab w:val="left" w:pos="540"/>
              </w:tabs>
              <w:jc w:val="center"/>
              <w:rPr>
                <w:rFonts w:ascii="GE Inspira" w:hAnsi="GE Inspira"/>
                <w:b/>
              </w:rPr>
            </w:pPr>
            <w:r>
              <w:rPr>
                <w:rFonts w:ascii="GE Inspira" w:hAnsi="GE Inspira"/>
                <w:b/>
              </w:rPr>
              <w:t>Measurement</w:t>
            </w:r>
          </w:p>
          <w:p w:rsidR="00FE5C78" w:rsidRDefault="00FE5C78">
            <w:pPr>
              <w:tabs>
                <w:tab w:val="left" w:pos="540"/>
              </w:tabs>
              <w:jc w:val="center"/>
              <w:rPr>
                <w:rFonts w:ascii="GE Inspira" w:hAnsi="GE Inspira"/>
                <w:i/>
                <w:sz w:val="16"/>
              </w:rPr>
            </w:pPr>
            <w:r>
              <w:rPr>
                <w:rFonts w:ascii="GE Inspira" w:hAnsi="GE Inspira"/>
                <w:i/>
                <w:sz w:val="16"/>
              </w:rPr>
              <w:t>(Device output requirements, include units )</w:t>
            </w:r>
          </w:p>
        </w:tc>
        <w:tc>
          <w:tcPr>
            <w:tcW w:w="1147" w:type="dxa"/>
          </w:tcPr>
          <w:p w:rsidR="00FE5C78" w:rsidRDefault="00FE5C78">
            <w:pPr>
              <w:tabs>
                <w:tab w:val="left" w:pos="540"/>
              </w:tabs>
              <w:jc w:val="center"/>
              <w:rPr>
                <w:rFonts w:ascii="GE Inspira" w:hAnsi="GE Inspira"/>
                <w:b/>
              </w:rPr>
            </w:pPr>
            <w:r>
              <w:rPr>
                <w:rFonts w:ascii="GE Inspira" w:hAnsi="GE Inspira"/>
                <w:b/>
              </w:rPr>
              <w:t xml:space="preserve">Range </w:t>
            </w:r>
          </w:p>
          <w:p w:rsidR="00FE5C78" w:rsidRDefault="00FE5C78">
            <w:pPr>
              <w:tabs>
                <w:tab w:val="left" w:pos="540"/>
              </w:tabs>
              <w:jc w:val="center"/>
              <w:rPr>
                <w:rFonts w:ascii="GE Inspira" w:hAnsi="GE Inspira"/>
                <w:i/>
                <w:sz w:val="16"/>
              </w:rPr>
            </w:pPr>
            <w:r>
              <w:rPr>
                <w:rFonts w:ascii="GE Inspira" w:hAnsi="GE Inspira"/>
                <w:i/>
                <w:sz w:val="16"/>
              </w:rPr>
              <w:t>(Min/max measurement capability)</w:t>
            </w:r>
          </w:p>
        </w:tc>
        <w:tc>
          <w:tcPr>
            <w:tcW w:w="1170" w:type="dxa"/>
          </w:tcPr>
          <w:p w:rsidR="00FE5C78" w:rsidRDefault="00FE5C78">
            <w:pPr>
              <w:tabs>
                <w:tab w:val="left" w:pos="540"/>
              </w:tabs>
              <w:jc w:val="center"/>
              <w:rPr>
                <w:rFonts w:ascii="GE Inspira" w:hAnsi="GE Inspira"/>
                <w:b/>
              </w:rPr>
            </w:pPr>
            <w:r>
              <w:rPr>
                <w:rFonts w:ascii="GE Inspira" w:hAnsi="GE Inspira"/>
                <w:b/>
              </w:rPr>
              <w:t>Resolution</w:t>
            </w:r>
          </w:p>
          <w:p w:rsidR="00FE5C78" w:rsidRDefault="00FE5C78">
            <w:pPr>
              <w:tabs>
                <w:tab w:val="left" w:pos="540"/>
              </w:tabs>
              <w:jc w:val="center"/>
              <w:rPr>
                <w:rFonts w:ascii="GE Inspira" w:hAnsi="GE Inspira"/>
                <w:b/>
              </w:rPr>
            </w:pPr>
            <w:r>
              <w:rPr>
                <w:rFonts w:ascii="GE Inspira" w:hAnsi="GE Inspira"/>
                <w:i/>
                <w:sz w:val="16"/>
              </w:rPr>
              <w:t>(Maximum measurement increments)</w:t>
            </w:r>
          </w:p>
        </w:tc>
        <w:tc>
          <w:tcPr>
            <w:tcW w:w="2070" w:type="dxa"/>
          </w:tcPr>
          <w:p w:rsidR="00FE5C78" w:rsidRDefault="00FE5C78">
            <w:pPr>
              <w:tabs>
                <w:tab w:val="left" w:pos="540"/>
              </w:tabs>
              <w:jc w:val="center"/>
              <w:rPr>
                <w:rFonts w:ascii="GE Inspira" w:hAnsi="GE Inspira"/>
                <w:b/>
              </w:rPr>
            </w:pPr>
            <w:r>
              <w:rPr>
                <w:rFonts w:ascii="GE Inspira" w:hAnsi="GE Inspira"/>
                <w:b/>
              </w:rPr>
              <w:t>Expected</w:t>
            </w:r>
            <w:r>
              <w:rPr>
                <w:rFonts w:ascii="GE Inspira" w:hAnsi="GE Inspira"/>
                <w:b/>
              </w:rPr>
              <w:br/>
              <w:t>Gage Error</w:t>
            </w:r>
          </w:p>
          <w:p w:rsidR="00FE5C78" w:rsidRDefault="00FE5C78">
            <w:pPr>
              <w:tabs>
                <w:tab w:val="left" w:pos="540"/>
              </w:tabs>
              <w:jc w:val="center"/>
              <w:rPr>
                <w:rFonts w:ascii="GE Inspira" w:hAnsi="GE Inspira"/>
                <w:i/>
                <w:sz w:val="16"/>
              </w:rPr>
            </w:pPr>
            <w:r>
              <w:rPr>
                <w:rFonts w:ascii="GE Inspira" w:hAnsi="GE Inspira"/>
                <w:i/>
                <w:sz w:val="16"/>
              </w:rPr>
              <w:t xml:space="preserve">(Variability of gage, </w:t>
            </w:r>
            <w:r>
              <w:rPr>
                <w:rFonts w:ascii="GE Inspira" w:hAnsi="GE Inspira"/>
                <w:i/>
                <w:sz w:val="16"/>
              </w:rPr>
              <w:sym w:font="Symbol" w:char="F073"/>
            </w:r>
            <w:r>
              <w:rPr>
                <w:rFonts w:ascii="GE Inspira" w:hAnsi="GE Inspira"/>
                <w:i/>
                <w:sz w:val="16"/>
                <w:vertAlign w:val="subscript"/>
              </w:rPr>
              <w:t>e</w:t>
            </w:r>
            <w:r>
              <w:rPr>
                <w:rFonts w:ascii="GE Inspira" w:hAnsi="GE Inspira"/>
                <w:i/>
                <w:sz w:val="16"/>
              </w:rPr>
              <w:t>)</w:t>
            </w:r>
          </w:p>
        </w:tc>
      </w:tr>
      <w:tr w:rsidR="00FE5C78">
        <w:tc>
          <w:tcPr>
            <w:tcW w:w="450" w:type="dxa"/>
          </w:tcPr>
          <w:p w:rsidR="00FE5C78" w:rsidRDefault="00FE5C78">
            <w:pPr>
              <w:tabs>
                <w:tab w:val="left" w:pos="-1008"/>
                <w:tab w:val="left" w:pos="-738"/>
                <w:tab w:val="left" w:pos="-648"/>
                <w:tab w:val="right" w:pos="432"/>
              </w:tabs>
              <w:ind w:left="-18" w:firstLine="18"/>
              <w:rPr>
                <w:rFonts w:ascii="GE Inspira" w:hAnsi="GE Inspira"/>
                <w:b/>
              </w:rPr>
            </w:pPr>
            <w:r>
              <w:rPr>
                <w:rFonts w:ascii="GE Inspira" w:hAnsi="GE Inspira"/>
                <w:b/>
              </w:rPr>
              <w:t>A.</w:t>
            </w:r>
          </w:p>
        </w:tc>
        <w:tc>
          <w:tcPr>
            <w:tcW w:w="2520" w:type="dxa"/>
          </w:tcPr>
          <w:p w:rsidR="00FE5C78" w:rsidRDefault="00FE5C78">
            <w:pPr>
              <w:tabs>
                <w:tab w:val="left" w:pos="-1008"/>
                <w:tab w:val="left" w:pos="-738"/>
                <w:tab w:val="left" w:pos="-648"/>
                <w:tab w:val="right" w:pos="432"/>
              </w:tabs>
              <w:ind w:left="-18" w:firstLine="18"/>
              <w:rPr>
                <w:rFonts w:ascii="GE Inspira" w:hAnsi="GE Inspira"/>
              </w:rPr>
            </w:pPr>
            <w:r>
              <w:rPr>
                <w:rFonts w:ascii="GE Inspira" w:hAnsi="GE Inspira"/>
              </w:rPr>
              <w:t xml:space="preserve">Data logger </w:t>
            </w:r>
          </w:p>
        </w:tc>
        <w:tc>
          <w:tcPr>
            <w:tcW w:w="1733" w:type="dxa"/>
          </w:tcPr>
          <w:p w:rsidR="00FE5C78" w:rsidRDefault="00FE5C78">
            <w:pPr>
              <w:tabs>
                <w:tab w:val="left" w:pos="342"/>
              </w:tabs>
              <w:rPr>
                <w:rFonts w:ascii="GE Inspira" w:hAnsi="GE Inspira"/>
              </w:rPr>
            </w:pPr>
            <w:r>
              <w:rPr>
                <w:rFonts w:ascii="GE Inspira" w:hAnsi="GE Inspira"/>
              </w:rPr>
              <w:t>TC’s and meter output vs time</w:t>
            </w:r>
          </w:p>
        </w:tc>
        <w:tc>
          <w:tcPr>
            <w:tcW w:w="1147" w:type="dxa"/>
          </w:tcPr>
          <w:p w:rsidR="00FE5C78" w:rsidRDefault="00FE5C78">
            <w:pPr>
              <w:tabs>
                <w:tab w:val="left" w:pos="342"/>
              </w:tabs>
              <w:rPr>
                <w:rFonts w:ascii="GE Inspira" w:hAnsi="GE Inspira"/>
              </w:rPr>
            </w:pPr>
            <w:r>
              <w:rPr>
                <w:rFonts w:ascii="GE Inspira" w:hAnsi="GE Inspira"/>
              </w:rPr>
              <w:fldChar w:fldCharType="begin">
                <w:ffData>
                  <w:name w:val="Text57"/>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170" w:type="dxa"/>
          </w:tcPr>
          <w:p w:rsidR="00FE5C78" w:rsidRDefault="00FE5C78">
            <w:pPr>
              <w:tabs>
                <w:tab w:val="left" w:pos="342"/>
              </w:tabs>
              <w:rPr>
                <w:rFonts w:ascii="GE Inspira" w:hAnsi="GE Inspira"/>
              </w:rPr>
            </w:pPr>
            <w:r>
              <w:rPr>
                <w:rFonts w:ascii="GE Inspira" w:hAnsi="GE Inspira"/>
              </w:rPr>
              <w:fldChar w:fldCharType="begin">
                <w:ffData>
                  <w:name w:val="Text58"/>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070" w:type="dxa"/>
          </w:tcPr>
          <w:p w:rsidR="00FE5C78" w:rsidRDefault="00FE5C78">
            <w:pPr>
              <w:tabs>
                <w:tab w:val="left" w:pos="342"/>
              </w:tabs>
              <w:ind w:left="-716" w:firstLine="716"/>
              <w:rPr>
                <w:rFonts w:ascii="GE Inspira" w:hAnsi="GE Inspira"/>
              </w:rPr>
            </w:pPr>
            <w:r>
              <w:rPr>
                <w:rFonts w:ascii="GE Inspira" w:hAnsi="GE Inspira"/>
              </w:rPr>
              <w:fldChar w:fldCharType="begin">
                <w:ffData>
                  <w:name w:val="Text14"/>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342"/>
              </w:tabs>
              <w:rPr>
                <w:rFonts w:ascii="GE Inspira" w:hAnsi="GE Inspira"/>
                <w:b/>
              </w:rPr>
            </w:pPr>
            <w:r>
              <w:rPr>
                <w:rFonts w:ascii="GE Inspira" w:hAnsi="GE Inspira"/>
                <w:b/>
              </w:rPr>
              <w:t>B.</w:t>
            </w:r>
          </w:p>
        </w:tc>
        <w:tc>
          <w:tcPr>
            <w:tcW w:w="2520" w:type="dxa"/>
          </w:tcPr>
          <w:p w:rsidR="00FE5C78" w:rsidRDefault="00FE5C78">
            <w:pPr>
              <w:tabs>
                <w:tab w:val="left" w:pos="342"/>
              </w:tabs>
              <w:rPr>
                <w:rFonts w:ascii="GE Inspira" w:hAnsi="GE Inspira"/>
              </w:rPr>
            </w:pPr>
            <w:r>
              <w:rPr>
                <w:rFonts w:ascii="GE Inspira" w:hAnsi="GE Inspira"/>
              </w:rPr>
              <w:t>Wattmeter</w:t>
            </w:r>
          </w:p>
        </w:tc>
        <w:tc>
          <w:tcPr>
            <w:tcW w:w="1733" w:type="dxa"/>
          </w:tcPr>
          <w:p w:rsidR="00FE5C78" w:rsidRDefault="00FE5C78">
            <w:pPr>
              <w:tabs>
                <w:tab w:val="left" w:pos="342"/>
              </w:tabs>
              <w:rPr>
                <w:rFonts w:ascii="GE Inspira" w:hAnsi="GE Inspira"/>
              </w:rPr>
            </w:pPr>
            <w:r>
              <w:rPr>
                <w:rFonts w:ascii="GE Inspira" w:hAnsi="GE Inspira"/>
              </w:rPr>
              <w:t>Volts &amp; Watts outputs to be sent to data logger.</w:t>
            </w:r>
          </w:p>
        </w:tc>
        <w:tc>
          <w:tcPr>
            <w:tcW w:w="1147" w:type="dxa"/>
          </w:tcPr>
          <w:p w:rsidR="00FE5C78" w:rsidRDefault="00FE5C78">
            <w:pPr>
              <w:tabs>
                <w:tab w:val="left" w:pos="342"/>
              </w:tabs>
              <w:rPr>
                <w:rFonts w:ascii="GE Inspira" w:hAnsi="GE Inspira"/>
              </w:rPr>
            </w:pPr>
            <w:r>
              <w:rPr>
                <w:rFonts w:ascii="GE Inspira" w:hAnsi="GE Inspira"/>
              </w:rPr>
              <w:fldChar w:fldCharType="begin">
                <w:ffData>
                  <w:name w:val="Text59"/>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170" w:type="dxa"/>
          </w:tcPr>
          <w:p w:rsidR="00FE5C78" w:rsidRDefault="00FE5C78">
            <w:pPr>
              <w:tabs>
                <w:tab w:val="left" w:pos="342"/>
              </w:tabs>
              <w:rPr>
                <w:rFonts w:ascii="GE Inspira" w:hAnsi="GE Inspira"/>
              </w:rPr>
            </w:pPr>
            <w:r>
              <w:rPr>
                <w:rFonts w:ascii="GE Inspira" w:hAnsi="GE Inspira"/>
              </w:rPr>
              <w:fldChar w:fldCharType="begin">
                <w:ffData>
                  <w:name w:val="Text62"/>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070" w:type="dxa"/>
          </w:tcPr>
          <w:p w:rsidR="00FE5C78" w:rsidRDefault="00FE5C78">
            <w:pPr>
              <w:tabs>
                <w:tab w:val="left" w:pos="342"/>
              </w:tabs>
              <w:rPr>
                <w:rFonts w:ascii="GE Inspira" w:hAnsi="GE Inspira"/>
              </w:rPr>
            </w:pPr>
            <w:r>
              <w:rPr>
                <w:rFonts w:ascii="GE Inspira" w:hAnsi="GE Inspira"/>
              </w:rPr>
              <w:fldChar w:fldCharType="begin">
                <w:ffData>
                  <w:name w:val="Text17"/>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342"/>
              </w:tabs>
              <w:rPr>
                <w:rFonts w:ascii="GE Inspira" w:hAnsi="GE Inspira"/>
                <w:b/>
              </w:rPr>
            </w:pPr>
            <w:r>
              <w:rPr>
                <w:rFonts w:ascii="GE Inspira" w:hAnsi="GE Inspira"/>
                <w:b/>
              </w:rPr>
              <w:t>C.</w:t>
            </w:r>
          </w:p>
        </w:tc>
        <w:tc>
          <w:tcPr>
            <w:tcW w:w="2520" w:type="dxa"/>
          </w:tcPr>
          <w:p w:rsidR="00FE5C78" w:rsidRDefault="00FE5C78" w:rsidP="00172C23">
            <w:pPr>
              <w:tabs>
                <w:tab w:val="left" w:pos="-1008"/>
                <w:tab w:val="left" w:pos="-738"/>
                <w:tab w:val="left" w:pos="-648"/>
                <w:tab w:val="right" w:pos="432"/>
              </w:tabs>
              <w:ind w:left="-18" w:firstLine="18"/>
              <w:rPr>
                <w:rFonts w:ascii="GE Inspira" w:hAnsi="GE Inspira"/>
              </w:rPr>
            </w:pPr>
            <w:r w:rsidRPr="00684AD6">
              <w:rPr>
                <w:rFonts w:ascii="GE Inspira" w:hAnsi="GE Inspira"/>
              </w:rPr>
              <w:t xml:space="preserve">PC </w:t>
            </w:r>
            <w:r w:rsidR="00172C23" w:rsidRPr="00684AD6">
              <w:rPr>
                <w:rFonts w:ascii="GE Inspira" w:hAnsi="GE Inspira"/>
              </w:rPr>
              <w:t>cable with communication to water heater controls.</w:t>
            </w:r>
          </w:p>
        </w:tc>
        <w:tc>
          <w:tcPr>
            <w:tcW w:w="1733" w:type="dxa"/>
          </w:tcPr>
          <w:p w:rsidR="00FE5C78" w:rsidRDefault="00FE5C78">
            <w:pPr>
              <w:tabs>
                <w:tab w:val="left" w:pos="342"/>
              </w:tabs>
              <w:rPr>
                <w:rFonts w:ascii="GE Inspira" w:hAnsi="GE Inspira"/>
              </w:rPr>
            </w:pPr>
            <w:r>
              <w:rPr>
                <w:rFonts w:ascii="GE Inspira" w:hAnsi="GE Inspira"/>
              </w:rPr>
              <w:t>Hybrid control to output thermistor values and relay states in .csv format in 10-second time intervals.</w:t>
            </w:r>
          </w:p>
        </w:tc>
        <w:tc>
          <w:tcPr>
            <w:tcW w:w="1147" w:type="dxa"/>
          </w:tcPr>
          <w:p w:rsidR="00FE5C78" w:rsidRDefault="00FE5C78">
            <w:pPr>
              <w:tabs>
                <w:tab w:val="left" w:pos="342"/>
              </w:tabs>
              <w:rPr>
                <w:rFonts w:ascii="GE Inspira" w:hAnsi="GE Inspira"/>
              </w:rPr>
            </w:pPr>
            <w:r>
              <w:rPr>
                <w:rFonts w:ascii="GE Inspira" w:hAnsi="GE Inspira"/>
              </w:rPr>
              <w:fldChar w:fldCharType="begin">
                <w:ffData>
                  <w:name w:val="Text61"/>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170" w:type="dxa"/>
          </w:tcPr>
          <w:p w:rsidR="00FE5C78" w:rsidRDefault="00FE5C78">
            <w:pPr>
              <w:tabs>
                <w:tab w:val="left" w:pos="342"/>
              </w:tabs>
              <w:rPr>
                <w:rFonts w:ascii="GE Inspira" w:hAnsi="GE Inspira"/>
              </w:rPr>
            </w:pPr>
            <w:r>
              <w:rPr>
                <w:rFonts w:ascii="GE Inspira" w:hAnsi="GE Inspira"/>
              </w:rPr>
              <w:fldChar w:fldCharType="begin">
                <w:ffData>
                  <w:name w:val="Text13"/>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070" w:type="dxa"/>
          </w:tcPr>
          <w:p w:rsidR="00FE5C78" w:rsidRDefault="00FE5C78">
            <w:pPr>
              <w:tabs>
                <w:tab w:val="left" w:pos="342"/>
              </w:tabs>
              <w:rPr>
                <w:rFonts w:ascii="GE Inspira" w:hAnsi="GE Inspira"/>
              </w:rPr>
            </w:pPr>
            <w:r>
              <w:rPr>
                <w:rFonts w:ascii="GE Inspira" w:hAnsi="GE Inspira"/>
              </w:rPr>
              <w:fldChar w:fldCharType="begin">
                <w:ffData>
                  <w:name w:val="Text23"/>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342"/>
              </w:tabs>
              <w:rPr>
                <w:rFonts w:ascii="GE Inspira" w:hAnsi="GE Inspira"/>
                <w:b/>
              </w:rPr>
            </w:pPr>
            <w:r>
              <w:rPr>
                <w:rFonts w:ascii="GE Inspira" w:hAnsi="GE Inspira"/>
                <w:b/>
              </w:rPr>
              <w:t>D.</w:t>
            </w:r>
          </w:p>
        </w:tc>
        <w:tc>
          <w:tcPr>
            <w:tcW w:w="2520" w:type="dxa"/>
          </w:tcPr>
          <w:p w:rsidR="00FE5C78" w:rsidRDefault="00FE5C78">
            <w:pPr>
              <w:tabs>
                <w:tab w:val="left" w:pos="342"/>
              </w:tabs>
              <w:rPr>
                <w:rFonts w:ascii="GE Inspira" w:hAnsi="GE Inspira"/>
              </w:rPr>
            </w:pPr>
            <w:r>
              <w:rPr>
                <w:rFonts w:ascii="GE Inspira" w:hAnsi="GE Inspira"/>
              </w:rPr>
              <w:t>Flow Meter with digital display, and analog output to data logger.</w:t>
            </w:r>
          </w:p>
        </w:tc>
        <w:tc>
          <w:tcPr>
            <w:tcW w:w="1733" w:type="dxa"/>
          </w:tcPr>
          <w:p w:rsidR="00FE5C78" w:rsidRDefault="00FE5C78">
            <w:pPr>
              <w:tabs>
                <w:tab w:val="left" w:pos="342"/>
              </w:tabs>
              <w:rPr>
                <w:rFonts w:ascii="GE Inspira" w:hAnsi="GE Inspira"/>
              </w:rPr>
            </w:pPr>
            <w:r>
              <w:rPr>
                <w:rFonts w:ascii="GE Inspira" w:hAnsi="GE Inspira"/>
              </w:rPr>
              <w:t>GPM &amp; accumulative gallons. Latter must be sent to data logger.</w:t>
            </w:r>
          </w:p>
        </w:tc>
        <w:tc>
          <w:tcPr>
            <w:tcW w:w="1147" w:type="dxa"/>
          </w:tcPr>
          <w:p w:rsidR="00FE5C78" w:rsidRDefault="00FE5C78">
            <w:pPr>
              <w:tabs>
                <w:tab w:val="left" w:pos="342"/>
              </w:tabs>
              <w:rPr>
                <w:rFonts w:ascii="GE Inspira" w:hAnsi="GE Inspira"/>
              </w:rPr>
            </w:pPr>
            <w:r>
              <w:rPr>
                <w:rFonts w:ascii="GE Inspira" w:hAnsi="GE Inspira"/>
              </w:rPr>
              <w:t xml:space="preserve">.1 to 12 </w:t>
            </w:r>
            <w:proofErr w:type="spellStart"/>
            <w:r>
              <w:rPr>
                <w:rFonts w:ascii="GE Inspira" w:hAnsi="GE Inspira"/>
              </w:rPr>
              <w:t>gpm</w:t>
            </w:r>
            <w:proofErr w:type="spellEnd"/>
            <w:r>
              <w:rPr>
                <w:rFonts w:ascii="GE Inspira" w:hAnsi="GE Inspira"/>
              </w:rPr>
              <w:t>,</w:t>
            </w:r>
          </w:p>
        </w:tc>
        <w:tc>
          <w:tcPr>
            <w:tcW w:w="1170" w:type="dxa"/>
          </w:tcPr>
          <w:p w:rsidR="00FE5C78" w:rsidRDefault="00FE5C78">
            <w:pPr>
              <w:tabs>
                <w:tab w:val="left" w:pos="342"/>
              </w:tabs>
              <w:rPr>
                <w:rFonts w:ascii="GE Inspira" w:hAnsi="GE Inspira"/>
              </w:rPr>
            </w:pPr>
            <w:r>
              <w:rPr>
                <w:rFonts w:ascii="GE Inspira" w:hAnsi="GE Inspira"/>
              </w:rPr>
              <w:t xml:space="preserve">.1 </w:t>
            </w:r>
            <w:proofErr w:type="spellStart"/>
            <w:r>
              <w:rPr>
                <w:rFonts w:ascii="GE Inspira" w:hAnsi="GE Inspira"/>
              </w:rPr>
              <w:t>gpm</w:t>
            </w:r>
            <w:proofErr w:type="spellEnd"/>
          </w:p>
        </w:tc>
        <w:tc>
          <w:tcPr>
            <w:tcW w:w="2070" w:type="dxa"/>
          </w:tcPr>
          <w:p w:rsidR="00FE5C78" w:rsidRDefault="00FE5C78">
            <w:pPr>
              <w:tabs>
                <w:tab w:val="left" w:pos="342"/>
              </w:tabs>
              <w:rPr>
                <w:rFonts w:ascii="GE Inspira" w:hAnsi="GE Inspira"/>
              </w:rPr>
            </w:pPr>
            <w:r>
              <w:rPr>
                <w:rFonts w:ascii="GE Inspira" w:hAnsi="GE Inspira"/>
              </w:rPr>
              <w:fldChar w:fldCharType="begin">
                <w:ffData>
                  <w:name w:val="Text17"/>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342"/>
              </w:tabs>
              <w:rPr>
                <w:rFonts w:ascii="GE Inspira" w:hAnsi="GE Inspira"/>
                <w:b/>
              </w:rPr>
            </w:pPr>
            <w:r>
              <w:rPr>
                <w:rFonts w:ascii="GE Inspira" w:hAnsi="GE Inspira"/>
                <w:b/>
              </w:rPr>
              <w:t>E.</w:t>
            </w:r>
          </w:p>
        </w:tc>
        <w:tc>
          <w:tcPr>
            <w:tcW w:w="2520" w:type="dxa"/>
          </w:tcPr>
          <w:p w:rsidR="00FE5C78" w:rsidRDefault="00FE5C78">
            <w:pPr>
              <w:tabs>
                <w:tab w:val="left" w:pos="-1008"/>
                <w:tab w:val="left" w:pos="-738"/>
                <w:tab w:val="left" w:pos="-648"/>
                <w:tab w:val="right" w:pos="432"/>
              </w:tabs>
              <w:ind w:left="-18" w:firstLine="18"/>
              <w:rPr>
                <w:rFonts w:ascii="GE Inspira" w:hAnsi="GE Inspira"/>
              </w:rPr>
            </w:pPr>
            <w:r w:rsidRPr="00684AD6">
              <w:rPr>
                <w:rFonts w:ascii="GE Inspira" w:hAnsi="GE Inspira"/>
              </w:rPr>
              <w:t xml:space="preserve">Water </w:t>
            </w:r>
            <w:r w:rsidR="00172C23" w:rsidRPr="00684AD6">
              <w:rPr>
                <w:rFonts w:ascii="GE Inspira" w:hAnsi="GE Inspira"/>
              </w:rPr>
              <w:t xml:space="preserve">temperature Flow rate </w:t>
            </w:r>
            <w:r w:rsidRPr="00684AD6">
              <w:rPr>
                <w:rFonts w:ascii="GE Inspira" w:hAnsi="GE Inspira"/>
              </w:rPr>
              <w:t>Valve</w:t>
            </w:r>
            <w:r>
              <w:rPr>
                <w:rFonts w:ascii="GE Inspira" w:hAnsi="GE Inspira"/>
              </w:rPr>
              <w:t xml:space="preserve"> </w:t>
            </w:r>
          </w:p>
        </w:tc>
        <w:tc>
          <w:tcPr>
            <w:tcW w:w="1733" w:type="dxa"/>
          </w:tcPr>
          <w:p w:rsidR="00FE5C78" w:rsidRDefault="00FE5C78">
            <w:pPr>
              <w:tabs>
                <w:tab w:val="left" w:pos="342"/>
              </w:tabs>
              <w:rPr>
                <w:rFonts w:ascii="GE Inspira" w:hAnsi="GE Inspira"/>
              </w:rPr>
            </w:pPr>
            <w:r>
              <w:rPr>
                <w:rFonts w:ascii="GE Inspira" w:hAnsi="GE Inspira"/>
              </w:rPr>
              <w:fldChar w:fldCharType="begin">
                <w:ffData>
                  <w:name w:val="Text22"/>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147" w:type="dxa"/>
          </w:tcPr>
          <w:p w:rsidR="00FE5C78" w:rsidRDefault="00FE5C78">
            <w:pPr>
              <w:tabs>
                <w:tab w:val="left" w:pos="342"/>
              </w:tabs>
              <w:ind w:left="-716" w:firstLine="716"/>
              <w:rPr>
                <w:rFonts w:ascii="GE Inspira" w:hAnsi="GE Inspira"/>
              </w:rPr>
            </w:pPr>
            <w:r>
              <w:rPr>
                <w:rFonts w:ascii="GE Inspira" w:hAnsi="GE Inspira"/>
              </w:rPr>
              <w:fldChar w:fldCharType="begin">
                <w:ffData>
                  <w:name w:val="Text14"/>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170" w:type="dxa"/>
          </w:tcPr>
          <w:p w:rsidR="00FE5C78" w:rsidRDefault="00FE5C78">
            <w:pPr>
              <w:tabs>
                <w:tab w:val="left" w:pos="342"/>
              </w:tabs>
              <w:rPr>
                <w:rFonts w:ascii="GE Inspira" w:hAnsi="GE Inspira"/>
              </w:rPr>
            </w:pPr>
            <w:r>
              <w:rPr>
                <w:rFonts w:ascii="GE Inspira" w:hAnsi="GE Inspira"/>
              </w:rPr>
              <w:fldChar w:fldCharType="begin">
                <w:ffData>
                  <w:name w:val="Dropdown3"/>
                  <w:enabled/>
                  <w:calcOnExit w:val="0"/>
                  <w:ddList>
                    <w:listEntry w:val="                     "/>
                    <w:listEntry w:val="Consumable"/>
                    <w:listEntry w:val="Reusable"/>
                  </w:ddList>
                </w:ffData>
              </w:fldChar>
            </w:r>
            <w:r>
              <w:rPr>
                <w:rFonts w:ascii="GE Inspira" w:hAnsi="GE Inspira"/>
              </w:rPr>
              <w:instrText xml:space="preserve"> FORMDROPDOWN </w:instrText>
            </w:r>
            <w:r w:rsidR="00EB3D44">
              <w:rPr>
                <w:rFonts w:ascii="GE Inspira" w:hAnsi="GE Inspira"/>
              </w:rPr>
            </w:r>
            <w:r w:rsidR="00EB3D44">
              <w:rPr>
                <w:rFonts w:ascii="GE Inspira" w:hAnsi="GE Inspira"/>
              </w:rPr>
              <w:fldChar w:fldCharType="separate"/>
            </w:r>
            <w:r>
              <w:rPr>
                <w:rFonts w:ascii="GE Inspira" w:hAnsi="GE Inspira"/>
              </w:rPr>
              <w:fldChar w:fldCharType="end"/>
            </w:r>
          </w:p>
        </w:tc>
        <w:tc>
          <w:tcPr>
            <w:tcW w:w="2070" w:type="dxa"/>
          </w:tcPr>
          <w:p w:rsidR="00FE5C78" w:rsidRDefault="00FE5C78">
            <w:pPr>
              <w:pStyle w:val="Footer"/>
              <w:tabs>
                <w:tab w:val="clear" w:pos="4320"/>
                <w:tab w:val="clear" w:pos="8640"/>
                <w:tab w:val="left" w:pos="540"/>
              </w:tabs>
              <w:rPr>
                <w:rFonts w:ascii="GE Inspira" w:hAnsi="GE Inspira"/>
                <w:bCs/>
              </w:rPr>
            </w:pPr>
            <w:r>
              <w:rPr>
                <w:rFonts w:ascii="GE Inspira" w:hAnsi="GE Inspira"/>
                <w:bCs/>
              </w:rPr>
              <w:t>May need flow restrictor if required to achieve 3+/-.25gpm flow through valve.</w:t>
            </w:r>
          </w:p>
        </w:tc>
      </w:tr>
      <w:tr w:rsidR="00FE5C78">
        <w:tc>
          <w:tcPr>
            <w:tcW w:w="450" w:type="dxa"/>
          </w:tcPr>
          <w:p w:rsidR="00FE5C78" w:rsidRDefault="00FE5C78">
            <w:pPr>
              <w:tabs>
                <w:tab w:val="left" w:pos="342"/>
              </w:tabs>
              <w:rPr>
                <w:rFonts w:ascii="GE Inspira" w:hAnsi="GE Inspira"/>
                <w:b/>
              </w:rPr>
            </w:pPr>
            <w:r>
              <w:rPr>
                <w:rFonts w:ascii="GE Inspira" w:hAnsi="GE Inspira"/>
                <w:b/>
              </w:rPr>
              <w:t>F.</w:t>
            </w:r>
          </w:p>
        </w:tc>
        <w:tc>
          <w:tcPr>
            <w:tcW w:w="2520" w:type="dxa"/>
          </w:tcPr>
          <w:p w:rsidR="00FE5C78" w:rsidRDefault="00FE5C78">
            <w:pPr>
              <w:tabs>
                <w:tab w:val="left" w:pos="342"/>
              </w:tabs>
              <w:rPr>
                <w:rFonts w:ascii="GE Inspira" w:hAnsi="GE Inspira"/>
              </w:rPr>
            </w:pPr>
            <w:r>
              <w:rPr>
                <w:rFonts w:ascii="GE Inspira" w:hAnsi="GE Inspira"/>
              </w:rPr>
              <w:t xml:space="preserve">Conditioned power supply - Minimum 5000 watt  </w:t>
            </w:r>
          </w:p>
        </w:tc>
        <w:tc>
          <w:tcPr>
            <w:tcW w:w="1733" w:type="dxa"/>
          </w:tcPr>
          <w:p w:rsidR="00FE5C78" w:rsidRDefault="00FE5C78">
            <w:pPr>
              <w:tabs>
                <w:tab w:val="left" w:pos="342"/>
              </w:tabs>
              <w:rPr>
                <w:rFonts w:ascii="GE Inspira" w:hAnsi="GE Inspira"/>
              </w:rPr>
            </w:pPr>
            <w:r>
              <w:rPr>
                <w:rFonts w:ascii="GE Inspira" w:hAnsi="GE Inspira"/>
              </w:rPr>
              <w:fldChar w:fldCharType="begin">
                <w:ffData>
                  <w:name w:val="Text22"/>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147" w:type="dxa"/>
          </w:tcPr>
          <w:p w:rsidR="00FE5C78" w:rsidRDefault="00FE5C78">
            <w:pPr>
              <w:tabs>
                <w:tab w:val="left" w:pos="342"/>
              </w:tabs>
              <w:rPr>
                <w:rFonts w:ascii="GE Inspira" w:hAnsi="GE Inspira"/>
              </w:rPr>
            </w:pPr>
            <w:r>
              <w:rPr>
                <w:rFonts w:ascii="GE Inspira" w:hAnsi="GE Inspira"/>
              </w:rPr>
              <w:t>208VAC &amp; 240VAC+/-2.5VAC</w:t>
            </w:r>
          </w:p>
        </w:tc>
        <w:tc>
          <w:tcPr>
            <w:tcW w:w="1170" w:type="dxa"/>
          </w:tcPr>
          <w:p w:rsidR="00FE5C78" w:rsidRDefault="00FE5C78">
            <w:pPr>
              <w:tabs>
                <w:tab w:val="left" w:pos="342"/>
              </w:tabs>
              <w:rPr>
                <w:rFonts w:ascii="GE Inspira" w:hAnsi="GE Inspira"/>
              </w:rPr>
            </w:pPr>
            <w:r>
              <w:rPr>
                <w:rFonts w:ascii="GE Inspira" w:hAnsi="GE Inspira"/>
              </w:rPr>
              <w:fldChar w:fldCharType="begin">
                <w:ffData>
                  <w:name w:val="Text64"/>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2070" w:type="dxa"/>
          </w:tcPr>
          <w:p w:rsidR="00FE5C78" w:rsidRDefault="00FE5C78">
            <w:pPr>
              <w:tabs>
                <w:tab w:val="left" w:pos="342"/>
              </w:tabs>
              <w:rPr>
                <w:rFonts w:ascii="GE Inspira" w:hAnsi="GE Inspira"/>
              </w:rPr>
            </w:pPr>
            <w:r>
              <w:rPr>
                <w:rFonts w:ascii="GE Inspira" w:hAnsi="GE Inspira"/>
              </w:rPr>
              <w:fldChar w:fldCharType="begin">
                <w:ffData>
                  <w:name w:val="Text23"/>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1008"/>
                <w:tab w:val="left" w:pos="-738"/>
                <w:tab w:val="left" w:pos="-648"/>
                <w:tab w:val="right" w:pos="432"/>
              </w:tabs>
              <w:ind w:left="-18" w:firstLine="18"/>
              <w:rPr>
                <w:rFonts w:ascii="GE Inspira" w:hAnsi="GE Inspira"/>
                <w:b/>
              </w:rPr>
            </w:pPr>
            <w:r>
              <w:rPr>
                <w:rFonts w:ascii="GE Inspira" w:hAnsi="GE Inspira"/>
                <w:b/>
              </w:rPr>
              <w:t>G.</w:t>
            </w:r>
          </w:p>
        </w:tc>
        <w:tc>
          <w:tcPr>
            <w:tcW w:w="2520" w:type="dxa"/>
          </w:tcPr>
          <w:p w:rsidR="00FE5C78" w:rsidRDefault="00FE5C78">
            <w:pPr>
              <w:tabs>
                <w:tab w:val="left" w:pos="-1008"/>
                <w:tab w:val="left" w:pos="-738"/>
                <w:tab w:val="left" w:pos="-648"/>
                <w:tab w:val="right" w:pos="432"/>
              </w:tabs>
              <w:ind w:left="-18" w:firstLine="18"/>
              <w:rPr>
                <w:rFonts w:ascii="GE Inspira" w:hAnsi="GE Inspira"/>
              </w:rPr>
            </w:pPr>
            <w:r>
              <w:rPr>
                <w:rFonts w:ascii="GE Inspira" w:hAnsi="GE Inspira"/>
              </w:rPr>
              <w:t>Thermal Chamber capable of holding temperature and humidity to KNP test-condition levels indicated above.</w:t>
            </w:r>
          </w:p>
        </w:tc>
        <w:tc>
          <w:tcPr>
            <w:tcW w:w="1733" w:type="dxa"/>
          </w:tcPr>
          <w:p w:rsidR="00FE5C78" w:rsidRDefault="00FE5C78">
            <w:pPr>
              <w:tabs>
                <w:tab w:val="left" w:pos="342"/>
              </w:tabs>
              <w:rPr>
                <w:rFonts w:ascii="GE Inspira" w:hAnsi="GE Inspira"/>
              </w:rPr>
            </w:pPr>
            <w:r>
              <w:rPr>
                <w:rFonts w:ascii="GE Inspira" w:hAnsi="GE Inspira"/>
              </w:rPr>
              <w:fldChar w:fldCharType="begin">
                <w:ffData>
                  <w:name w:val="Text13"/>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147" w:type="dxa"/>
          </w:tcPr>
          <w:p w:rsidR="00FE5C78" w:rsidRDefault="00FE5C78">
            <w:pPr>
              <w:tabs>
                <w:tab w:val="left" w:pos="342"/>
              </w:tabs>
              <w:rPr>
                <w:rFonts w:ascii="GE Inspira" w:hAnsi="GE Inspira"/>
              </w:rPr>
            </w:pPr>
            <w:r>
              <w:rPr>
                <w:rFonts w:ascii="GE Inspira" w:hAnsi="GE Inspira"/>
              </w:rPr>
              <w:fldChar w:fldCharType="begin">
                <w:ffData>
                  <w:name w:val="Text57"/>
                  <w:enabled/>
                  <w:calcOnExit w:val="0"/>
                  <w:textInput/>
                </w:ffData>
              </w:fldChar>
            </w:r>
            <w:bookmarkStart w:id="39" w:name="Text57"/>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39"/>
          </w:p>
        </w:tc>
        <w:tc>
          <w:tcPr>
            <w:tcW w:w="1170" w:type="dxa"/>
          </w:tcPr>
          <w:p w:rsidR="00FE5C78" w:rsidRDefault="00FE5C78">
            <w:pPr>
              <w:tabs>
                <w:tab w:val="left" w:pos="342"/>
              </w:tabs>
              <w:rPr>
                <w:rFonts w:ascii="GE Inspira" w:hAnsi="GE Inspira"/>
              </w:rPr>
            </w:pPr>
            <w:r>
              <w:rPr>
                <w:rFonts w:ascii="GE Inspira" w:hAnsi="GE Inspira"/>
              </w:rPr>
              <w:fldChar w:fldCharType="begin">
                <w:ffData>
                  <w:name w:val="Text58"/>
                  <w:enabled/>
                  <w:calcOnExit w:val="0"/>
                  <w:textInput/>
                </w:ffData>
              </w:fldChar>
            </w:r>
            <w:bookmarkStart w:id="40" w:name="Text58"/>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40"/>
          </w:p>
        </w:tc>
        <w:tc>
          <w:tcPr>
            <w:tcW w:w="2070" w:type="dxa"/>
          </w:tcPr>
          <w:p w:rsidR="00FE5C78" w:rsidRDefault="00FE5C78">
            <w:pPr>
              <w:tabs>
                <w:tab w:val="left" w:pos="342"/>
              </w:tabs>
              <w:ind w:left="-716" w:firstLine="716"/>
              <w:rPr>
                <w:rFonts w:ascii="GE Inspira" w:hAnsi="GE Inspira"/>
              </w:rPr>
            </w:pPr>
            <w:r>
              <w:rPr>
                <w:rFonts w:ascii="GE Inspira" w:hAnsi="GE Inspira"/>
              </w:rPr>
              <w:fldChar w:fldCharType="begin">
                <w:ffData>
                  <w:name w:val="Text14"/>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r w:rsidR="00FE5C78">
        <w:tc>
          <w:tcPr>
            <w:tcW w:w="450" w:type="dxa"/>
          </w:tcPr>
          <w:p w:rsidR="00FE5C78" w:rsidRDefault="00FE5C78">
            <w:pPr>
              <w:tabs>
                <w:tab w:val="left" w:pos="342"/>
              </w:tabs>
              <w:rPr>
                <w:rFonts w:ascii="GE Inspira" w:hAnsi="GE Inspira"/>
                <w:b/>
              </w:rPr>
            </w:pPr>
            <w:r>
              <w:rPr>
                <w:rFonts w:ascii="GE Inspira" w:hAnsi="GE Inspira"/>
                <w:b/>
              </w:rPr>
              <w:t>H.</w:t>
            </w:r>
          </w:p>
        </w:tc>
        <w:tc>
          <w:tcPr>
            <w:tcW w:w="2520" w:type="dxa"/>
          </w:tcPr>
          <w:p w:rsidR="00FE5C78" w:rsidRDefault="00FE5C78">
            <w:pPr>
              <w:tabs>
                <w:tab w:val="left" w:pos="342"/>
              </w:tabs>
              <w:rPr>
                <w:rFonts w:ascii="GE Inspira" w:hAnsi="GE Inspira"/>
              </w:rPr>
            </w:pPr>
            <w:r>
              <w:rPr>
                <w:rFonts w:ascii="GE Inspira" w:hAnsi="GE Inspira"/>
              </w:rPr>
              <w:t>Water Chiller</w:t>
            </w:r>
          </w:p>
        </w:tc>
        <w:tc>
          <w:tcPr>
            <w:tcW w:w="1733" w:type="dxa"/>
          </w:tcPr>
          <w:p w:rsidR="00FE5C78" w:rsidRDefault="00FE5C78">
            <w:pPr>
              <w:tabs>
                <w:tab w:val="left" w:pos="342"/>
              </w:tabs>
              <w:rPr>
                <w:rFonts w:ascii="GE Inspira" w:hAnsi="GE Inspira"/>
              </w:rPr>
            </w:pPr>
            <w:r>
              <w:rPr>
                <w:rFonts w:ascii="GE Inspira" w:hAnsi="GE Inspira"/>
              </w:rPr>
              <w:fldChar w:fldCharType="begin">
                <w:ffData>
                  <w:name w:val="Text16"/>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147" w:type="dxa"/>
          </w:tcPr>
          <w:p w:rsidR="00FE5C78" w:rsidRDefault="00172C23">
            <w:pPr>
              <w:tabs>
                <w:tab w:val="left" w:pos="342"/>
              </w:tabs>
              <w:rPr>
                <w:rFonts w:ascii="GE Inspira" w:hAnsi="GE Inspira"/>
              </w:rPr>
            </w:pPr>
            <w:r>
              <w:rPr>
                <w:rFonts w:ascii="GE Inspira" w:hAnsi="GE Inspira"/>
              </w:rPr>
              <w:t xml:space="preserve">Maintain 58+/- 2 </w:t>
            </w:r>
            <w:r w:rsidR="00FE5C78">
              <w:rPr>
                <w:rFonts w:ascii="GE Inspira" w:hAnsi="GE Inspira"/>
              </w:rPr>
              <w:t>degrees F at 3 GPM</w:t>
            </w:r>
          </w:p>
        </w:tc>
        <w:tc>
          <w:tcPr>
            <w:tcW w:w="1170" w:type="dxa"/>
          </w:tcPr>
          <w:p w:rsidR="00FE5C78" w:rsidRDefault="00FE5C78">
            <w:pPr>
              <w:tabs>
                <w:tab w:val="left" w:pos="342"/>
              </w:tabs>
              <w:rPr>
                <w:rFonts w:ascii="GE Inspira" w:hAnsi="GE Inspira"/>
              </w:rPr>
            </w:pPr>
            <w:r>
              <w:rPr>
                <w:rFonts w:ascii="GE Inspira" w:hAnsi="GE Inspira"/>
              </w:rPr>
              <w:fldChar w:fldCharType="begin">
                <w:ffData>
                  <w:name w:val="Text62"/>
                  <w:enabled/>
                  <w:calcOnExit w:val="0"/>
                  <w:textInput/>
                </w:ffData>
              </w:fldChar>
            </w:r>
            <w:bookmarkStart w:id="41" w:name="Text62"/>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bookmarkEnd w:id="41"/>
          </w:p>
        </w:tc>
        <w:tc>
          <w:tcPr>
            <w:tcW w:w="2070" w:type="dxa"/>
          </w:tcPr>
          <w:p w:rsidR="00FE5C78" w:rsidRDefault="00FE5C78">
            <w:pPr>
              <w:tabs>
                <w:tab w:val="left" w:pos="342"/>
              </w:tabs>
              <w:rPr>
                <w:rFonts w:ascii="GE Inspira" w:hAnsi="GE Inspira"/>
              </w:rPr>
            </w:pPr>
            <w:r>
              <w:rPr>
                <w:rFonts w:ascii="GE Inspira" w:hAnsi="GE Inspira"/>
              </w:rPr>
              <w:fldChar w:fldCharType="begin">
                <w:ffData>
                  <w:name w:val="Text17"/>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r>
    </w:tbl>
    <w:p w:rsidR="00FE5C78" w:rsidRDefault="00FE5C78">
      <w:pPr>
        <w:rPr>
          <w:rFonts w:ascii="GE Inspira" w:hAnsi="GE Inspira"/>
        </w:rPr>
      </w:pPr>
    </w:p>
    <w:p w:rsidR="00FE5C78" w:rsidRDefault="00FE5C78">
      <w:pPr>
        <w:rPr>
          <w:rFonts w:ascii="GE Inspira" w:hAnsi="GE Inspira"/>
        </w:rPr>
      </w:pPr>
    </w:p>
    <w:p w:rsidR="00FE5C78" w:rsidRDefault="00FE5C78">
      <w:pPr>
        <w:rPr>
          <w:rFonts w:ascii="GE Inspira" w:hAnsi="GE Inspira"/>
        </w:rPr>
      </w:pPr>
    </w:p>
    <w:p w:rsidR="00FE5C78" w:rsidRDefault="00FE5C78">
      <w:pPr>
        <w:rPr>
          <w:rFonts w:ascii="GE Inspira" w:hAnsi="GE Inspira"/>
        </w:rPr>
      </w:pPr>
    </w:p>
    <w:p w:rsidR="00FE5C78" w:rsidRDefault="00FE5C78">
      <w:pPr>
        <w:rPr>
          <w:rFonts w:ascii="GE Inspira" w:hAnsi="GE Inspira"/>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520"/>
        <w:gridCol w:w="1733"/>
        <w:gridCol w:w="1237"/>
        <w:gridCol w:w="1710"/>
        <w:gridCol w:w="1440"/>
      </w:tblGrid>
      <w:tr w:rsidR="00FE5C78">
        <w:tc>
          <w:tcPr>
            <w:tcW w:w="450" w:type="dxa"/>
          </w:tcPr>
          <w:p w:rsidR="00FE5C78" w:rsidRDefault="00FE5C78">
            <w:pPr>
              <w:tabs>
                <w:tab w:val="left" w:pos="540"/>
              </w:tabs>
              <w:jc w:val="center"/>
              <w:rPr>
                <w:rFonts w:ascii="GE Inspira" w:hAnsi="GE Inspira"/>
                <w:b/>
              </w:rPr>
            </w:pPr>
            <w:r>
              <w:rPr>
                <w:rFonts w:ascii="GE Inspira" w:hAnsi="GE Inspira"/>
              </w:rPr>
              <w:br w:type="page"/>
            </w:r>
          </w:p>
        </w:tc>
        <w:tc>
          <w:tcPr>
            <w:tcW w:w="2520" w:type="dxa"/>
          </w:tcPr>
          <w:p w:rsidR="00FE5C78" w:rsidRDefault="00FE5C78">
            <w:pPr>
              <w:tabs>
                <w:tab w:val="left" w:pos="540"/>
              </w:tabs>
              <w:jc w:val="center"/>
              <w:rPr>
                <w:rFonts w:ascii="GE Inspira" w:hAnsi="GE Inspira"/>
                <w:b/>
              </w:rPr>
            </w:pPr>
            <w:r>
              <w:rPr>
                <w:rFonts w:ascii="GE Inspira" w:hAnsi="GE Inspira"/>
                <w:b/>
              </w:rPr>
              <w:t>Supply Item</w:t>
            </w:r>
          </w:p>
          <w:p w:rsidR="00FE5C78" w:rsidRDefault="00FE5C78">
            <w:pPr>
              <w:tabs>
                <w:tab w:val="left" w:pos="540"/>
              </w:tabs>
              <w:jc w:val="center"/>
              <w:rPr>
                <w:rFonts w:ascii="GE Inspira" w:hAnsi="GE Inspira"/>
                <w:i/>
                <w:sz w:val="16"/>
              </w:rPr>
            </w:pPr>
            <w:r>
              <w:rPr>
                <w:rFonts w:ascii="GE Inspira" w:hAnsi="GE Inspira"/>
                <w:i/>
                <w:sz w:val="16"/>
              </w:rPr>
              <w:t>(Most generic title)</w:t>
            </w:r>
          </w:p>
        </w:tc>
        <w:tc>
          <w:tcPr>
            <w:tcW w:w="1733" w:type="dxa"/>
          </w:tcPr>
          <w:p w:rsidR="00FE5C78" w:rsidRDefault="00FE5C78">
            <w:pPr>
              <w:tabs>
                <w:tab w:val="left" w:pos="540"/>
              </w:tabs>
              <w:jc w:val="center"/>
              <w:rPr>
                <w:rFonts w:ascii="GE Inspira" w:hAnsi="GE Inspira"/>
                <w:i/>
                <w:sz w:val="16"/>
              </w:rPr>
            </w:pPr>
            <w:r>
              <w:rPr>
                <w:rFonts w:ascii="GE Inspira" w:hAnsi="GE Inspira"/>
                <w:b/>
              </w:rPr>
              <w:t>Quantity</w:t>
            </w:r>
          </w:p>
        </w:tc>
        <w:tc>
          <w:tcPr>
            <w:tcW w:w="1237" w:type="dxa"/>
          </w:tcPr>
          <w:p w:rsidR="00FE5C78" w:rsidRDefault="00FE5C78">
            <w:pPr>
              <w:tabs>
                <w:tab w:val="left" w:pos="540"/>
              </w:tabs>
              <w:jc w:val="center"/>
              <w:rPr>
                <w:rFonts w:ascii="GE Inspira" w:hAnsi="GE Inspira"/>
                <w:i/>
                <w:sz w:val="16"/>
              </w:rPr>
            </w:pPr>
            <w:r>
              <w:rPr>
                <w:rFonts w:ascii="GE Inspira" w:hAnsi="GE Inspira"/>
                <w:b/>
              </w:rPr>
              <w:t>Unit of Measure</w:t>
            </w:r>
          </w:p>
        </w:tc>
        <w:tc>
          <w:tcPr>
            <w:tcW w:w="1710" w:type="dxa"/>
          </w:tcPr>
          <w:p w:rsidR="00FE5C78" w:rsidRDefault="00FE5C78">
            <w:pPr>
              <w:tabs>
                <w:tab w:val="left" w:pos="540"/>
              </w:tabs>
              <w:jc w:val="center"/>
              <w:rPr>
                <w:rFonts w:ascii="GE Inspira" w:hAnsi="GE Inspira"/>
                <w:b/>
              </w:rPr>
            </w:pPr>
            <w:r>
              <w:rPr>
                <w:rFonts w:ascii="GE Inspira" w:hAnsi="GE Inspira"/>
                <w:b/>
              </w:rPr>
              <w:t>Consumable or Reusable?</w:t>
            </w:r>
          </w:p>
        </w:tc>
        <w:tc>
          <w:tcPr>
            <w:tcW w:w="1440" w:type="dxa"/>
          </w:tcPr>
          <w:p w:rsidR="00FE5C78" w:rsidRDefault="00FE5C78">
            <w:pPr>
              <w:tabs>
                <w:tab w:val="left" w:pos="540"/>
              </w:tabs>
              <w:jc w:val="center"/>
              <w:rPr>
                <w:rFonts w:ascii="GE Inspira" w:hAnsi="GE Inspira"/>
                <w:i/>
                <w:sz w:val="16"/>
              </w:rPr>
            </w:pPr>
            <w:r>
              <w:rPr>
                <w:rFonts w:ascii="GE Inspira" w:hAnsi="GE Inspira"/>
                <w:b/>
              </w:rPr>
              <w:t>Comments</w:t>
            </w:r>
          </w:p>
        </w:tc>
      </w:tr>
      <w:tr w:rsidR="00FE5C78">
        <w:trPr>
          <w:trHeight w:val="233"/>
        </w:trPr>
        <w:tc>
          <w:tcPr>
            <w:tcW w:w="450" w:type="dxa"/>
          </w:tcPr>
          <w:p w:rsidR="00FE5C78" w:rsidRDefault="00FE5C78">
            <w:pPr>
              <w:tabs>
                <w:tab w:val="left" w:pos="342"/>
              </w:tabs>
              <w:rPr>
                <w:rFonts w:ascii="GE Inspira" w:hAnsi="GE Inspira"/>
                <w:b/>
              </w:rPr>
            </w:pPr>
            <w:r>
              <w:rPr>
                <w:rFonts w:ascii="GE Inspira" w:hAnsi="GE Inspira"/>
                <w:b/>
              </w:rPr>
              <w:t>A.</w:t>
            </w:r>
          </w:p>
        </w:tc>
        <w:tc>
          <w:tcPr>
            <w:tcW w:w="2520" w:type="dxa"/>
          </w:tcPr>
          <w:p w:rsidR="00FE5C78" w:rsidRDefault="00FE5C78">
            <w:pPr>
              <w:tabs>
                <w:tab w:val="left" w:pos="342"/>
              </w:tabs>
              <w:rPr>
                <w:rFonts w:ascii="GE Inspira" w:hAnsi="GE Inspira"/>
              </w:rPr>
            </w:pPr>
            <w:r>
              <w:rPr>
                <w:rFonts w:ascii="GE Inspira" w:hAnsi="GE Inspira"/>
              </w:rPr>
              <w:t>Thermocouples, type T</w:t>
            </w:r>
          </w:p>
        </w:tc>
        <w:tc>
          <w:tcPr>
            <w:tcW w:w="1733" w:type="dxa"/>
          </w:tcPr>
          <w:p w:rsidR="00FE5C78" w:rsidRDefault="00FE5C78">
            <w:pPr>
              <w:tabs>
                <w:tab w:val="left" w:pos="342"/>
              </w:tabs>
              <w:rPr>
                <w:rFonts w:ascii="GE Inspira" w:hAnsi="GE Inspira"/>
              </w:rPr>
            </w:pPr>
            <w:r>
              <w:rPr>
                <w:rFonts w:ascii="GE Inspira" w:hAnsi="GE Inspira"/>
              </w:rPr>
              <w:t>Degrees F</w:t>
            </w:r>
          </w:p>
        </w:tc>
        <w:tc>
          <w:tcPr>
            <w:tcW w:w="1237" w:type="dxa"/>
          </w:tcPr>
          <w:p w:rsidR="00FE5C78" w:rsidRDefault="00FE5C78">
            <w:pPr>
              <w:tabs>
                <w:tab w:val="left" w:pos="342"/>
              </w:tabs>
              <w:rPr>
                <w:rFonts w:ascii="GE Inspira" w:hAnsi="GE Inspira"/>
              </w:rPr>
            </w:pPr>
            <w:r>
              <w:rPr>
                <w:rFonts w:ascii="GE Inspira" w:hAnsi="GE Inspira"/>
              </w:rPr>
              <w:fldChar w:fldCharType="begin">
                <w:ffData>
                  <w:name w:val="Text60"/>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710" w:type="dxa"/>
          </w:tcPr>
          <w:p w:rsidR="00FE5C78" w:rsidRDefault="00FE5C78">
            <w:pPr>
              <w:tabs>
                <w:tab w:val="left" w:pos="342"/>
              </w:tabs>
              <w:rPr>
                <w:rFonts w:ascii="GE Inspira" w:hAnsi="GE Inspira"/>
              </w:rPr>
            </w:pPr>
            <w:r>
              <w:rPr>
                <w:rFonts w:ascii="GE Inspira" w:hAnsi="GE Inspira"/>
              </w:rPr>
              <w:fldChar w:fldCharType="begin">
                <w:ffData>
                  <w:name w:val="Text63"/>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440" w:type="dxa"/>
          </w:tcPr>
          <w:p w:rsidR="00FE5C78" w:rsidRDefault="00FE5C78">
            <w:pPr>
              <w:tabs>
                <w:tab w:val="left" w:pos="342"/>
              </w:tabs>
              <w:rPr>
                <w:rFonts w:ascii="GE Inspira" w:hAnsi="GE Inspira"/>
                <w:color w:val="FF0000"/>
              </w:rPr>
            </w:pPr>
          </w:p>
        </w:tc>
      </w:tr>
      <w:tr w:rsidR="00FE5C78">
        <w:tc>
          <w:tcPr>
            <w:tcW w:w="450" w:type="dxa"/>
          </w:tcPr>
          <w:p w:rsidR="00FE5C78" w:rsidRDefault="00FE5C78">
            <w:pPr>
              <w:tabs>
                <w:tab w:val="left" w:pos="-1008"/>
                <w:tab w:val="left" w:pos="-738"/>
                <w:tab w:val="left" w:pos="-648"/>
                <w:tab w:val="right" w:pos="432"/>
              </w:tabs>
              <w:ind w:left="-18" w:firstLine="18"/>
              <w:rPr>
                <w:rFonts w:ascii="GE Inspira" w:hAnsi="GE Inspira"/>
                <w:b/>
              </w:rPr>
            </w:pPr>
            <w:r>
              <w:rPr>
                <w:rFonts w:ascii="GE Inspira" w:hAnsi="GE Inspira"/>
                <w:b/>
              </w:rPr>
              <w:t>B.</w:t>
            </w:r>
          </w:p>
        </w:tc>
        <w:tc>
          <w:tcPr>
            <w:tcW w:w="2520" w:type="dxa"/>
          </w:tcPr>
          <w:p w:rsidR="00FE5C78" w:rsidRDefault="00FE5C78">
            <w:pPr>
              <w:tabs>
                <w:tab w:val="left" w:pos="342"/>
              </w:tabs>
              <w:rPr>
                <w:rFonts w:ascii="GE Inspira" w:hAnsi="GE Inspira"/>
              </w:rPr>
            </w:pPr>
            <w:r>
              <w:rPr>
                <w:rFonts w:ascii="GE Inspira" w:hAnsi="GE Inspira"/>
              </w:rPr>
              <w:t>*Thermocouple Tree</w:t>
            </w:r>
          </w:p>
        </w:tc>
        <w:tc>
          <w:tcPr>
            <w:tcW w:w="1733" w:type="dxa"/>
          </w:tcPr>
          <w:p w:rsidR="00FE5C78" w:rsidRDefault="00FE5C78">
            <w:pPr>
              <w:tabs>
                <w:tab w:val="left" w:pos="342"/>
              </w:tabs>
              <w:rPr>
                <w:rFonts w:ascii="GE Inspira" w:hAnsi="GE Inspira"/>
              </w:rPr>
            </w:pPr>
            <w:r>
              <w:rPr>
                <w:rFonts w:ascii="GE Inspira" w:hAnsi="GE Inspira"/>
              </w:rPr>
              <w:t>Degrees F</w:t>
            </w:r>
          </w:p>
        </w:tc>
        <w:tc>
          <w:tcPr>
            <w:tcW w:w="1237" w:type="dxa"/>
          </w:tcPr>
          <w:p w:rsidR="00FE5C78" w:rsidRDefault="00FE5C78">
            <w:pPr>
              <w:tabs>
                <w:tab w:val="left" w:pos="342"/>
              </w:tabs>
              <w:rPr>
                <w:rFonts w:ascii="GE Inspira" w:hAnsi="GE Inspira"/>
              </w:rPr>
            </w:pPr>
            <w:r>
              <w:rPr>
                <w:rFonts w:ascii="GE Inspira" w:hAnsi="GE Inspira"/>
              </w:rPr>
              <w:fldChar w:fldCharType="begin">
                <w:ffData>
                  <w:name w:val="Text57"/>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710" w:type="dxa"/>
          </w:tcPr>
          <w:p w:rsidR="00FE5C78" w:rsidRDefault="00FE5C78">
            <w:pPr>
              <w:tabs>
                <w:tab w:val="left" w:pos="342"/>
              </w:tabs>
              <w:rPr>
                <w:rFonts w:ascii="GE Inspira" w:hAnsi="GE Inspira"/>
              </w:rPr>
            </w:pPr>
            <w:r>
              <w:rPr>
                <w:rFonts w:ascii="GE Inspira" w:hAnsi="GE Inspira"/>
              </w:rPr>
              <w:fldChar w:fldCharType="begin">
                <w:ffData>
                  <w:name w:val="Text58"/>
                  <w:enabled/>
                  <w:calcOnExit w:val="0"/>
                  <w:textInput/>
                </w:ffData>
              </w:fldChar>
            </w:r>
            <w:r>
              <w:rPr>
                <w:rFonts w:ascii="GE Inspira" w:hAnsi="GE Inspira"/>
              </w:rPr>
              <w:instrText xml:space="preserve"> FORMTEXT </w:instrText>
            </w:r>
            <w:r>
              <w:rPr>
                <w:rFonts w:ascii="GE Inspira" w:hAnsi="GE Inspira"/>
              </w:rPr>
            </w:r>
            <w:r>
              <w:rPr>
                <w:rFonts w:ascii="GE Inspira" w:hAnsi="GE Inspira"/>
              </w:rPr>
              <w:fldChar w:fldCharType="separate"/>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noProof/>
              </w:rPr>
              <w:t> </w:t>
            </w:r>
            <w:r>
              <w:rPr>
                <w:rFonts w:ascii="GE Inspira" w:hAnsi="GE Inspira"/>
              </w:rPr>
              <w:fldChar w:fldCharType="end"/>
            </w:r>
          </w:p>
        </w:tc>
        <w:tc>
          <w:tcPr>
            <w:tcW w:w="1440" w:type="dxa"/>
          </w:tcPr>
          <w:p w:rsidR="00FE5C78" w:rsidRDefault="00FE5C78">
            <w:pPr>
              <w:tabs>
                <w:tab w:val="left" w:pos="342"/>
              </w:tabs>
              <w:ind w:left="-716" w:firstLine="716"/>
              <w:rPr>
                <w:rFonts w:ascii="GE Inspira" w:hAnsi="GE Inspira"/>
                <w:color w:val="FF0000"/>
              </w:rPr>
            </w:pPr>
          </w:p>
        </w:tc>
      </w:tr>
    </w:tbl>
    <w:p w:rsidR="00FE5C78" w:rsidRDefault="00FE5C78">
      <w:pPr>
        <w:rPr>
          <w:rFonts w:ascii="GE Inspira" w:hAnsi="GE Inspira"/>
        </w:rPr>
      </w:pPr>
    </w:p>
    <w:p w:rsidR="00FE5C78" w:rsidRDefault="00FE5C78">
      <w:pPr>
        <w:pStyle w:val="BodyTextIndent2"/>
      </w:pPr>
      <w:r>
        <w:t xml:space="preserve">* See Appendix A: Thermocouple Tree Construction.  </w:t>
      </w:r>
    </w:p>
    <w:p w:rsidR="00FE5C78" w:rsidRDefault="00FE5C78">
      <w:pPr>
        <w:tabs>
          <w:tab w:val="right" w:pos="270"/>
          <w:tab w:val="left" w:pos="540"/>
        </w:tabs>
        <w:rPr>
          <w:rFonts w:ascii="GE Inspira" w:hAnsi="GE Inspira"/>
          <w:b/>
        </w:rPr>
      </w:pPr>
    </w:p>
    <w:p w:rsidR="00FE5C78" w:rsidRDefault="00FE5C78">
      <w:pPr>
        <w:tabs>
          <w:tab w:val="right" w:pos="270"/>
          <w:tab w:val="left" w:pos="540"/>
        </w:tabs>
        <w:rPr>
          <w:rFonts w:ascii="GE Inspira" w:hAnsi="GE Inspira"/>
          <w:b/>
        </w:rPr>
      </w:pPr>
    </w:p>
    <w:p w:rsidR="00FE5C78" w:rsidRDefault="00FE5C78">
      <w:pPr>
        <w:tabs>
          <w:tab w:val="right" w:pos="270"/>
          <w:tab w:val="left" w:pos="540"/>
        </w:tabs>
        <w:rPr>
          <w:rFonts w:ascii="GE Inspira" w:hAnsi="GE Inspira"/>
          <w:b/>
        </w:rPr>
      </w:pPr>
      <w:r>
        <w:rPr>
          <w:rFonts w:ascii="GE Inspira" w:hAnsi="GE Inspira"/>
          <w:b/>
        </w:rPr>
        <w:tab/>
        <w:t>5.</w:t>
      </w:r>
      <w:r>
        <w:rPr>
          <w:rFonts w:ascii="GE Inspira" w:hAnsi="GE Inspira"/>
          <w:b/>
        </w:rPr>
        <w:tab/>
        <w:t xml:space="preserve">Expected Test Duration   </w:t>
      </w:r>
      <w:r>
        <w:rPr>
          <w:rFonts w:ascii="GE Inspira" w:hAnsi="GE Inspira"/>
          <w:i/>
          <w:sz w:val="16"/>
        </w:rPr>
        <w:t>(Based on average conditions; may vary significantly depending upon lab load)</w:t>
      </w:r>
      <w:r>
        <w:rPr>
          <w:rFonts w:ascii="GE Inspira" w:hAnsi="GE Inspira"/>
          <w:b/>
        </w:rPr>
        <w:t xml:space="preserve"> </w:t>
      </w:r>
    </w:p>
    <w:p w:rsidR="00FE5C78" w:rsidRDefault="00FE5C78">
      <w:pPr>
        <w:tabs>
          <w:tab w:val="left" w:pos="540"/>
        </w:tabs>
        <w:ind w:left="540"/>
        <w:rPr>
          <w:rFonts w:ascii="GE Inspira" w:hAnsi="GE Inspira"/>
          <w:b/>
        </w:rPr>
      </w:pPr>
    </w:p>
    <w:p w:rsidR="00FE5C78" w:rsidRDefault="00FE5C78">
      <w:pPr>
        <w:tabs>
          <w:tab w:val="left" w:pos="360"/>
          <w:tab w:val="right" w:pos="3600"/>
          <w:tab w:val="left" w:pos="3870"/>
        </w:tabs>
        <w:ind w:left="3870" w:hanging="3330"/>
        <w:rPr>
          <w:rFonts w:ascii="GE Inspira" w:hAnsi="GE Inspira"/>
          <w:b/>
        </w:rPr>
      </w:pPr>
      <w:r>
        <w:rPr>
          <w:rFonts w:ascii="GE Inspira" w:hAnsi="GE Inspira"/>
          <w:b/>
        </w:rPr>
        <w:tab/>
        <w:t>Set-up:</w:t>
      </w:r>
      <w:r>
        <w:rPr>
          <w:rFonts w:ascii="GE Inspira" w:hAnsi="GE Inspira"/>
          <w:b/>
        </w:rPr>
        <w:tab/>
      </w:r>
      <w:r>
        <w:rPr>
          <w:rFonts w:ascii="GE Inspira" w:hAnsi="GE Inspira"/>
        </w:rPr>
        <w:t>4-hrs</w:t>
      </w:r>
    </w:p>
    <w:p w:rsidR="00FE5C78" w:rsidRDefault="00FE5C78">
      <w:pPr>
        <w:tabs>
          <w:tab w:val="left" w:pos="630"/>
          <w:tab w:val="right" w:pos="3600"/>
          <w:tab w:val="left" w:pos="3870"/>
        </w:tabs>
        <w:ind w:left="3870" w:hanging="3330"/>
        <w:rPr>
          <w:rFonts w:ascii="GE Inspira" w:hAnsi="GE Inspira"/>
          <w:b/>
        </w:rPr>
      </w:pPr>
    </w:p>
    <w:p w:rsidR="00FE5C78" w:rsidRDefault="00FE5C78">
      <w:pPr>
        <w:tabs>
          <w:tab w:val="left" w:pos="540"/>
          <w:tab w:val="right" w:pos="3600"/>
          <w:tab w:val="left" w:pos="3870"/>
        </w:tabs>
        <w:ind w:left="3870" w:hanging="3330"/>
        <w:rPr>
          <w:rFonts w:ascii="GE Inspira" w:hAnsi="GE Inspira"/>
          <w:b/>
        </w:rPr>
      </w:pPr>
      <w:r>
        <w:rPr>
          <w:rFonts w:ascii="GE Inspira" w:hAnsi="GE Inspira"/>
          <w:b/>
        </w:rPr>
        <w:tab/>
        <w:t>Test Procedures:</w:t>
      </w:r>
      <w:r>
        <w:rPr>
          <w:rFonts w:ascii="GE Inspira" w:hAnsi="GE Inspira"/>
          <w:b/>
        </w:rPr>
        <w:tab/>
      </w:r>
      <w:r>
        <w:rPr>
          <w:rFonts w:ascii="GE Inspira" w:hAnsi="GE Inspira"/>
        </w:rPr>
        <w:t>4-hrs for each set point tested</w:t>
      </w:r>
    </w:p>
    <w:p w:rsidR="00FE5C78" w:rsidRDefault="00FE5C78">
      <w:pPr>
        <w:tabs>
          <w:tab w:val="left" w:pos="540"/>
          <w:tab w:val="right" w:pos="3600"/>
          <w:tab w:val="left" w:pos="3870"/>
        </w:tabs>
        <w:ind w:left="3870" w:hanging="3330"/>
        <w:rPr>
          <w:rFonts w:ascii="GE Inspira" w:hAnsi="GE Inspira"/>
          <w:b/>
        </w:rPr>
      </w:pPr>
    </w:p>
    <w:p w:rsidR="00FE5C78" w:rsidRDefault="00FE5C78">
      <w:pPr>
        <w:tabs>
          <w:tab w:val="left" w:pos="540"/>
          <w:tab w:val="right" w:pos="3600"/>
          <w:tab w:val="left" w:pos="3870"/>
        </w:tabs>
        <w:ind w:left="3870" w:hanging="3330"/>
        <w:rPr>
          <w:rFonts w:ascii="GE Inspira" w:hAnsi="GE Inspira"/>
          <w:b/>
        </w:rPr>
      </w:pPr>
      <w:r>
        <w:rPr>
          <w:rFonts w:ascii="GE Inspira" w:hAnsi="GE Inspira"/>
          <w:b/>
        </w:rPr>
        <w:tab/>
        <w:t>Post-test/Cleanup:</w:t>
      </w:r>
      <w:r>
        <w:rPr>
          <w:rFonts w:ascii="GE Inspira" w:hAnsi="GE Inspira"/>
          <w:b/>
        </w:rPr>
        <w:tab/>
      </w:r>
      <w:r>
        <w:rPr>
          <w:rFonts w:ascii="GE Inspira" w:hAnsi="GE Inspira"/>
        </w:rPr>
        <w:t>2-hrs</w:t>
      </w:r>
    </w:p>
    <w:p w:rsidR="00FE5C78" w:rsidRDefault="00FE5C78">
      <w:pPr>
        <w:tabs>
          <w:tab w:val="left" w:pos="540"/>
          <w:tab w:val="right" w:pos="3600"/>
          <w:tab w:val="left" w:pos="3870"/>
        </w:tabs>
        <w:ind w:left="3870" w:hanging="3330"/>
        <w:rPr>
          <w:rFonts w:ascii="GE Inspira" w:hAnsi="GE Inspira"/>
          <w:b/>
        </w:rPr>
      </w:pPr>
    </w:p>
    <w:p w:rsidR="00FE5C78" w:rsidRDefault="00FE5C78">
      <w:pPr>
        <w:tabs>
          <w:tab w:val="left" w:pos="540"/>
          <w:tab w:val="right" w:pos="3600"/>
          <w:tab w:val="left" w:pos="3870"/>
        </w:tabs>
        <w:ind w:left="3870" w:hanging="3330"/>
        <w:rPr>
          <w:rFonts w:ascii="GE Inspira" w:hAnsi="GE Inspira"/>
          <w:b/>
        </w:rPr>
      </w:pPr>
      <w:r>
        <w:rPr>
          <w:rFonts w:ascii="GE Inspira" w:hAnsi="GE Inspira"/>
          <w:b/>
        </w:rPr>
        <w:tab/>
        <w:t>Documentation:</w:t>
      </w:r>
      <w:r>
        <w:rPr>
          <w:rFonts w:ascii="GE Inspira" w:hAnsi="GE Inspira"/>
          <w:b/>
        </w:rPr>
        <w:tab/>
      </w:r>
      <w:r>
        <w:rPr>
          <w:rFonts w:ascii="GE Inspira" w:hAnsi="GE Inspira"/>
        </w:rPr>
        <w:t>2-hrs</w:t>
      </w:r>
    </w:p>
    <w:p w:rsidR="00FE5C78" w:rsidRDefault="00FE5C78">
      <w:pPr>
        <w:tabs>
          <w:tab w:val="left" w:pos="540"/>
          <w:tab w:val="right" w:pos="3600"/>
          <w:tab w:val="left" w:pos="3870"/>
        </w:tabs>
        <w:ind w:left="3870" w:hanging="3330"/>
        <w:rPr>
          <w:rFonts w:ascii="GE Inspira" w:hAnsi="GE Inspira"/>
          <w:b/>
        </w:rPr>
      </w:pPr>
    </w:p>
    <w:p w:rsidR="00FE5C78" w:rsidRDefault="00FE5C78">
      <w:pPr>
        <w:tabs>
          <w:tab w:val="left" w:pos="540"/>
          <w:tab w:val="right" w:pos="3600"/>
          <w:tab w:val="left" w:pos="3870"/>
        </w:tabs>
        <w:ind w:left="3870" w:hanging="3330"/>
        <w:rPr>
          <w:rFonts w:ascii="GE Inspira" w:hAnsi="GE Inspira"/>
          <w:b/>
        </w:rPr>
      </w:pPr>
      <w:r>
        <w:rPr>
          <w:rFonts w:ascii="GE Inspira" w:hAnsi="GE Inspira"/>
          <w:b/>
        </w:rPr>
        <w:tab/>
        <w:t>Total Expected Test Duration:</w:t>
      </w:r>
      <w:r>
        <w:rPr>
          <w:rFonts w:ascii="GE Inspira" w:hAnsi="GE Inspira"/>
          <w:b/>
        </w:rPr>
        <w:tab/>
      </w:r>
      <w:r>
        <w:rPr>
          <w:rFonts w:ascii="GE Inspira" w:hAnsi="GE Inspira"/>
        </w:rPr>
        <w:t>2-Days</w:t>
      </w:r>
    </w:p>
    <w:p w:rsidR="00FE5C78" w:rsidRDefault="00FE5C78">
      <w:pPr>
        <w:tabs>
          <w:tab w:val="left" w:pos="540"/>
        </w:tabs>
        <w:ind w:left="540"/>
        <w:rPr>
          <w:rFonts w:ascii="GE Inspira" w:hAnsi="GE Inspira"/>
          <w:b/>
        </w:rPr>
      </w:pPr>
    </w:p>
    <w:p w:rsidR="00FE5C78" w:rsidRDefault="00FE5C78">
      <w:pPr>
        <w:tabs>
          <w:tab w:val="left" w:pos="540"/>
        </w:tabs>
        <w:ind w:left="540"/>
        <w:rPr>
          <w:rFonts w:ascii="GE Inspira" w:hAnsi="GE Inspira"/>
          <w:b/>
        </w:rPr>
      </w:pPr>
    </w:p>
    <w:p w:rsidR="00FE5C78" w:rsidRDefault="00FE5C78">
      <w:pPr>
        <w:tabs>
          <w:tab w:val="right" w:pos="270"/>
          <w:tab w:val="left" w:pos="540"/>
        </w:tabs>
        <w:rPr>
          <w:rFonts w:ascii="GE Inspira" w:hAnsi="GE Inspira"/>
          <w:b/>
        </w:rPr>
      </w:pPr>
      <w:r>
        <w:rPr>
          <w:rFonts w:ascii="GE Inspira" w:hAnsi="GE Inspira"/>
          <w:b/>
        </w:rPr>
        <w:t xml:space="preserve"> 6.    Test Samples </w:t>
      </w:r>
    </w:p>
    <w:p w:rsidR="00FE5C78" w:rsidRDefault="00FE5C78">
      <w:pPr>
        <w:ind w:left="540"/>
        <w:rPr>
          <w:rFonts w:ascii="GE Inspira" w:hAnsi="GE Inspira"/>
          <w:b/>
        </w:rPr>
      </w:pPr>
    </w:p>
    <w:p w:rsidR="00FE5C78" w:rsidRDefault="00FE5C78">
      <w:pPr>
        <w:ind w:left="540"/>
        <w:rPr>
          <w:rFonts w:ascii="GE Inspira" w:hAnsi="GE Inspira"/>
          <w:b/>
        </w:rPr>
      </w:pPr>
      <w:r>
        <w:rPr>
          <w:rFonts w:ascii="GE Inspira" w:hAnsi="GE Inspira"/>
          <w:b/>
        </w:rPr>
        <w:t xml:space="preserve">Sample Size </w:t>
      </w:r>
      <w:r>
        <w:rPr>
          <w:rFonts w:ascii="GE Inspira" w:hAnsi="GE Inspira"/>
          <w:i/>
          <w:sz w:val="16"/>
        </w:rPr>
        <w:t>(Number of samples and/or rationale for sample size selection)</w:t>
      </w:r>
      <w:r>
        <w:rPr>
          <w:rFonts w:ascii="GE Inspira" w:hAnsi="GE Inspira"/>
          <w:b/>
        </w:rPr>
        <w:t xml:space="preserve"> </w:t>
      </w:r>
    </w:p>
    <w:p w:rsidR="00FE5C78" w:rsidRDefault="00FE5C78">
      <w:pPr>
        <w:ind w:left="540"/>
        <w:rPr>
          <w:rFonts w:ascii="GE Inspira" w:hAnsi="GE Inspira"/>
        </w:rPr>
      </w:pPr>
      <w:proofErr w:type="gramStart"/>
      <w:r>
        <w:rPr>
          <w:rFonts w:ascii="GE Inspira" w:hAnsi="GE Inspira"/>
        </w:rPr>
        <w:t>3 for production auditing.</w:t>
      </w:r>
      <w:proofErr w:type="gramEnd"/>
      <w:r>
        <w:rPr>
          <w:rFonts w:ascii="GE Inspira" w:hAnsi="GE Inspira"/>
        </w:rPr>
        <w:t xml:space="preserve">  More samples may be tested for initial product qualification per PTS.</w:t>
      </w:r>
    </w:p>
    <w:p w:rsidR="00FE5C78" w:rsidRDefault="00FE5C78">
      <w:pPr>
        <w:ind w:left="540"/>
        <w:rPr>
          <w:rFonts w:ascii="GE Inspira" w:hAnsi="GE Inspira"/>
          <w:b/>
        </w:rPr>
      </w:pPr>
    </w:p>
    <w:p w:rsidR="00FE5C78" w:rsidRDefault="00FE5C78">
      <w:pPr>
        <w:ind w:left="540"/>
        <w:rPr>
          <w:rFonts w:ascii="GE Inspira" w:hAnsi="GE Inspira"/>
          <w:b/>
        </w:rPr>
      </w:pPr>
      <w:r>
        <w:rPr>
          <w:rFonts w:ascii="GE Inspira" w:hAnsi="GE Inspira"/>
          <w:b/>
        </w:rPr>
        <w:t>Qualification/Preconditioning/</w:t>
      </w:r>
      <w:proofErr w:type="gramStart"/>
      <w:r>
        <w:rPr>
          <w:rFonts w:ascii="GE Inspira" w:hAnsi="GE Inspira"/>
          <w:b/>
        </w:rPr>
        <w:t xml:space="preserve">Setup  </w:t>
      </w:r>
      <w:r>
        <w:rPr>
          <w:rFonts w:ascii="GE Inspira" w:hAnsi="GE Inspira"/>
          <w:i/>
          <w:sz w:val="16"/>
        </w:rPr>
        <w:t>(</w:t>
      </w:r>
      <w:proofErr w:type="gramEnd"/>
      <w:r>
        <w:rPr>
          <w:rFonts w:ascii="GE Inspira" w:hAnsi="GE Inspira"/>
          <w:i/>
          <w:sz w:val="16"/>
        </w:rPr>
        <w:t>Any test sample preparation, stabilization, preconditioning or certification required before testing)</w:t>
      </w:r>
    </w:p>
    <w:p w:rsidR="00FE5C78" w:rsidRDefault="00FE5C78">
      <w:pPr>
        <w:tabs>
          <w:tab w:val="left" w:pos="540"/>
        </w:tabs>
        <w:ind w:left="540"/>
        <w:rPr>
          <w:rFonts w:ascii="GE Inspira" w:hAnsi="GE Inspira"/>
        </w:rPr>
      </w:pPr>
    </w:p>
    <w:p w:rsidR="00FE5C78" w:rsidRDefault="00FE5C78">
      <w:pPr>
        <w:tabs>
          <w:tab w:val="left" w:pos="540"/>
        </w:tabs>
        <w:ind w:left="540"/>
        <w:rPr>
          <w:rFonts w:ascii="GE Inspira" w:hAnsi="GE Inspira"/>
          <w:u w:val="single"/>
        </w:rPr>
      </w:pPr>
      <w:r>
        <w:rPr>
          <w:rFonts w:ascii="GE Inspira" w:hAnsi="GE Inspira"/>
          <w:u w:val="single"/>
        </w:rPr>
        <w:t>Test Setup for Hybrid Electric Water Heater:</w:t>
      </w:r>
    </w:p>
    <w:p w:rsidR="00FE5C78" w:rsidRPr="00172C23" w:rsidRDefault="00FE5C78" w:rsidP="00172C23">
      <w:pPr>
        <w:numPr>
          <w:ilvl w:val="0"/>
          <w:numId w:val="28"/>
        </w:numPr>
        <w:tabs>
          <w:tab w:val="left" w:pos="540"/>
        </w:tabs>
        <w:rPr>
          <w:rFonts w:ascii="GE Inspira" w:hAnsi="GE Inspira"/>
        </w:rPr>
      </w:pPr>
      <w:r>
        <w:rPr>
          <w:rFonts w:ascii="GE Inspira" w:hAnsi="GE Inspira"/>
        </w:rPr>
        <w:t>Place unit in thermal chamber and set chamber ambient temperature to 67.5F +/- 1F.</w:t>
      </w:r>
    </w:p>
    <w:p w:rsidR="00FE5C78" w:rsidRDefault="00172C23">
      <w:pPr>
        <w:numPr>
          <w:ilvl w:val="0"/>
          <w:numId w:val="28"/>
        </w:numPr>
        <w:tabs>
          <w:tab w:val="left" w:pos="540"/>
        </w:tabs>
        <w:rPr>
          <w:rFonts w:ascii="GE Inspira" w:hAnsi="GE Inspira"/>
        </w:rPr>
      </w:pPr>
      <w:r>
        <w:rPr>
          <w:rFonts w:ascii="GE Inspira" w:hAnsi="GE Inspira"/>
        </w:rPr>
        <w:t>Insert Thermal couple tree in the tank.</w:t>
      </w:r>
    </w:p>
    <w:p w:rsidR="00FE5C78" w:rsidRDefault="002A4E09">
      <w:pPr>
        <w:numPr>
          <w:ilvl w:val="0"/>
          <w:numId w:val="28"/>
        </w:numPr>
        <w:tabs>
          <w:tab w:val="left" w:pos="540"/>
        </w:tabs>
        <w:rPr>
          <w:rFonts w:ascii="GE Inspira" w:hAnsi="GE Inspira"/>
        </w:rPr>
      </w:pPr>
      <w:r>
        <w:rPr>
          <w:rFonts w:ascii="GE Inspira" w:hAnsi="GE Inspira"/>
        </w:rPr>
        <w:t xml:space="preserve">Connect </w:t>
      </w:r>
      <w:r w:rsidRPr="00684AD6">
        <w:rPr>
          <w:rFonts w:ascii="GE Inspira" w:hAnsi="GE Inspira"/>
        </w:rPr>
        <w:t>communication c</w:t>
      </w:r>
      <w:r w:rsidR="00172C23" w:rsidRPr="00684AD6">
        <w:rPr>
          <w:rFonts w:ascii="GE Inspira" w:hAnsi="GE Inspira"/>
        </w:rPr>
        <w:t>able</w:t>
      </w:r>
      <w:r w:rsidR="00FE5C78" w:rsidRPr="00684AD6">
        <w:rPr>
          <w:rFonts w:ascii="GE Inspira" w:hAnsi="GE Inspira"/>
        </w:rPr>
        <w:t xml:space="preserve"> to control, and </w:t>
      </w:r>
      <w:r w:rsidRPr="00684AD6">
        <w:rPr>
          <w:rFonts w:ascii="GE Inspira" w:hAnsi="GE Inspira"/>
        </w:rPr>
        <w:t>to have shroud close and assemble</w:t>
      </w:r>
      <w:r w:rsidR="00172C23">
        <w:rPr>
          <w:rFonts w:ascii="GE Inspira" w:hAnsi="GE Inspira"/>
        </w:rPr>
        <w:t>.</w:t>
      </w:r>
      <w:r w:rsidR="00FE5C78">
        <w:rPr>
          <w:rFonts w:ascii="GE Inspira" w:hAnsi="GE Inspira"/>
        </w:rPr>
        <w:t xml:space="preserve"> Log file must include Time, Tank thermistor, evaporator inlet thermistor, evaporator outlet thermistor, compressor discharge thermistor, ambient thermistor, and state (opened or closed) of fans, compressor, and heating element relays.</w:t>
      </w:r>
    </w:p>
    <w:p w:rsidR="00FE5C78" w:rsidRDefault="00FE5C78">
      <w:pPr>
        <w:numPr>
          <w:ilvl w:val="0"/>
          <w:numId w:val="28"/>
        </w:numPr>
        <w:tabs>
          <w:tab w:val="left" w:pos="540"/>
        </w:tabs>
        <w:rPr>
          <w:rFonts w:ascii="GE Inspira" w:hAnsi="GE Inspira"/>
        </w:rPr>
      </w:pPr>
      <w:r>
        <w:rPr>
          <w:rFonts w:ascii="GE Inspira" w:hAnsi="GE Inspira"/>
        </w:rPr>
        <w:t>Connect all thermocouples, flow meter and wattmeter outputs to data logger (Volts, Watts).</w:t>
      </w:r>
    </w:p>
    <w:p w:rsidR="00FE5C78" w:rsidRDefault="00FE5C78">
      <w:pPr>
        <w:numPr>
          <w:ilvl w:val="0"/>
          <w:numId w:val="28"/>
        </w:numPr>
        <w:tabs>
          <w:tab w:val="left" w:pos="540"/>
        </w:tabs>
        <w:rPr>
          <w:rFonts w:ascii="GE Inspira" w:hAnsi="GE Inspira"/>
        </w:rPr>
      </w:pPr>
      <w:r>
        <w:rPr>
          <w:rFonts w:ascii="GE Inspira" w:hAnsi="GE Inspira"/>
        </w:rPr>
        <w:t>Ensu</w:t>
      </w:r>
      <w:r w:rsidR="00EA2757">
        <w:rPr>
          <w:rFonts w:ascii="GE Inspira" w:hAnsi="GE Inspira"/>
        </w:rPr>
        <w:t>re data logger</w:t>
      </w:r>
      <w:r>
        <w:rPr>
          <w:rFonts w:ascii="GE Inspira" w:hAnsi="GE Inspira"/>
        </w:rPr>
        <w:t xml:space="preserve"> outputs can be synchronized (within 3 seconds) to start logging at same time, both at 10-second intervals.</w:t>
      </w:r>
    </w:p>
    <w:p w:rsidR="00FE5C78" w:rsidRDefault="00FE5C78">
      <w:pPr>
        <w:numPr>
          <w:ilvl w:val="0"/>
          <w:numId w:val="28"/>
        </w:numPr>
        <w:tabs>
          <w:tab w:val="left" w:pos="540"/>
        </w:tabs>
        <w:rPr>
          <w:rFonts w:ascii="GE Inspira" w:hAnsi="GE Inspira"/>
        </w:rPr>
      </w:pPr>
      <w:r>
        <w:rPr>
          <w:rFonts w:ascii="GE Inspira" w:hAnsi="GE Inspira"/>
        </w:rPr>
        <w:t>Flow meter must be plumbed in-line with cold water inlet.</w:t>
      </w:r>
    </w:p>
    <w:p w:rsidR="00FE5C78" w:rsidRDefault="00FE5C78">
      <w:pPr>
        <w:numPr>
          <w:ilvl w:val="0"/>
          <w:numId w:val="28"/>
        </w:numPr>
        <w:tabs>
          <w:tab w:val="left" w:pos="540"/>
        </w:tabs>
        <w:rPr>
          <w:rFonts w:ascii="GE Inspira" w:hAnsi="GE Inspira"/>
        </w:rPr>
      </w:pPr>
      <w:r>
        <w:rPr>
          <w:rFonts w:ascii="GE Inspira" w:hAnsi="GE Inspira"/>
        </w:rPr>
        <w:t>Connect cold water supply to inlet port of water heater.  Inlet water temperat</w:t>
      </w:r>
      <w:r w:rsidR="002A4E09">
        <w:rPr>
          <w:rFonts w:ascii="GE Inspira" w:hAnsi="GE Inspira"/>
        </w:rPr>
        <w:t>ure to be conditioned to 58F+/-</w:t>
      </w:r>
      <w:r w:rsidR="002A4E09" w:rsidRPr="00684AD6">
        <w:rPr>
          <w:rFonts w:ascii="GE Inspira" w:hAnsi="GE Inspira"/>
        </w:rPr>
        <w:t>2</w:t>
      </w:r>
      <w:r w:rsidRPr="00684AD6">
        <w:rPr>
          <w:rFonts w:ascii="GE Inspira" w:hAnsi="GE Inspira"/>
        </w:rPr>
        <w:t>F</w:t>
      </w:r>
      <w:r>
        <w:rPr>
          <w:rFonts w:ascii="GE Inspira" w:hAnsi="GE Inspira"/>
        </w:rPr>
        <w:t>.  If incoming water supply is outside this temperature range, a water chiller must be used.</w:t>
      </w:r>
    </w:p>
    <w:p w:rsidR="00FE5C78" w:rsidRDefault="00FE5C78">
      <w:pPr>
        <w:numPr>
          <w:ilvl w:val="0"/>
          <w:numId w:val="28"/>
        </w:numPr>
        <w:tabs>
          <w:tab w:val="left" w:pos="540"/>
        </w:tabs>
        <w:rPr>
          <w:rFonts w:ascii="GE Inspira" w:hAnsi="GE Inspira"/>
        </w:rPr>
      </w:pPr>
      <w:r>
        <w:rPr>
          <w:rFonts w:ascii="GE Inspira" w:hAnsi="GE Inspira"/>
        </w:rPr>
        <w:t xml:space="preserve">Install valve on hot water outlet, with valve outlet directed to drain.  When open, valve should allow 3 </w:t>
      </w:r>
      <w:proofErr w:type="spellStart"/>
      <w:r>
        <w:rPr>
          <w:rFonts w:ascii="GE Inspira" w:hAnsi="GE Inspira"/>
        </w:rPr>
        <w:t>gpm</w:t>
      </w:r>
      <w:proofErr w:type="spellEnd"/>
      <w:r>
        <w:rPr>
          <w:rFonts w:ascii="GE Inspira" w:hAnsi="GE Inspira"/>
        </w:rPr>
        <w:t xml:space="preserve"> +/- .25 </w:t>
      </w:r>
      <w:proofErr w:type="spellStart"/>
      <w:r>
        <w:rPr>
          <w:rFonts w:ascii="GE Inspira" w:hAnsi="GE Inspira"/>
        </w:rPr>
        <w:t>gpm</w:t>
      </w:r>
      <w:proofErr w:type="spellEnd"/>
      <w:r>
        <w:rPr>
          <w:rFonts w:ascii="GE Inspira" w:hAnsi="GE Inspira"/>
        </w:rPr>
        <w:t xml:space="preserve"> of flow.</w:t>
      </w:r>
    </w:p>
    <w:p w:rsidR="00FE5C78" w:rsidRDefault="00FE5C78">
      <w:pPr>
        <w:numPr>
          <w:ilvl w:val="0"/>
          <w:numId w:val="28"/>
        </w:numPr>
        <w:tabs>
          <w:tab w:val="left" w:pos="540"/>
        </w:tabs>
        <w:rPr>
          <w:rFonts w:ascii="GE Inspira" w:hAnsi="GE Inspira"/>
        </w:rPr>
      </w:pPr>
      <w:r>
        <w:rPr>
          <w:rFonts w:ascii="GE Inspira" w:hAnsi="GE Inspira"/>
        </w:rPr>
        <w:t>Connect condensate drain tube to lower condensate port located at back of unit, and direct hose to drain.</w:t>
      </w:r>
    </w:p>
    <w:p w:rsidR="00FE5C78" w:rsidRDefault="00FE5C78">
      <w:pPr>
        <w:numPr>
          <w:ilvl w:val="0"/>
          <w:numId w:val="28"/>
        </w:numPr>
        <w:tabs>
          <w:tab w:val="left" w:pos="540"/>
        </w:tabs>
        <w:rPr>
          <w:rFonts w:ascii="GE Inspira" w:hAnsi="GE Inspira"/>
        </w:rPr>
      </w:pPr>
      <w:r>
        <w:rPr>
          <w:rFonts w:ascii="GE Inspira" w:hAnsi="GE Inspira"/>
        </w:rPr>
        <w:t>Fill water heater with water.</w:t>
      </w:r>
    </w:p>
    <w:p w:rsidR="00FE5C78" w:rsidRDefault="00FE5C78">
      <w:pPr>
        <w:numPr>
          <w:ilvl w:val="0"/>
          <w:numId w:val="28"/>
        </w:numPr>
        <w:tabs>
          <w:tab w:val="left" w:pos="540"/>
        </w:tabs>
        <w:rPr>
          <w:rFonts w:ascii="GE Inspira" w:hAnsi="GE Inspira"/>
        </w:rPr>
      </w:pPr>
      <w:r>
        <w:rPr>
          <w:rFonts w:ascii="GE Inspira" w:hAnsi="GE Inspira"/>
        </w:rPr>
        <w:t xml:space="preserve">Direct wire unit to 240VAC 60 Hz single phase power supply, with meter in-line to measure voltage, power and energy (KW-hr) </w:t>
      </w:r>
    </w:p>
    <w:p w:rsidR="00FE5C78" w:rsidRDefault="00FE5C78">
      <w:pPr>
        <w:numPr>
          <w:ilvl w:val="0"/>
          <w:numId w:val="28"/>
        </w:numPr>
        <w:tabs>
          <w:tab w:val="left" w:pos="540"/>
        </w:tabs>
        <w:rPr>
          <w:rFonts w:ascii="GE Inspira" w:hAnsi="GE Inspira"/>
        </w:rPr>
      </w:pPr>
      <w:r>
        <w:rPr>
          <w:rFonts w:ascii="GE Inspira" w:hAnsi="GE Inspira"/>
        </w:rPr>
        <w:t>Set water temperature to 140F.</w:t>
      </w:r>
    </w:p>
    <w:p w:rsidR="00FE5C78" w:rsidRDefault="00FE5C78">
      <w:pPr>
        <w:numPr>
          <w:ilvl w:val="0"/>
          <w:numId w:val="28"/>
        </w:numPr>
        <w:tabs>
          <w:tab w:val="left" w:pos="540"/>
        </w:tabs>
        <w:rPr>
          <w:rFonts w:ascii="GE Inspira" w:hAnsi="GE Inspira"/>
        </w:rPr>
      </w:pPr>
      <w:r>
        <w:rPr>
          <w:rFonts w:ascii="GE Inspira" w:hAnsi="GE Inspira"/>
        </w:rPr>
        <w:lastRenderedPageBreak/>
        <w:t>Set unit to desired mode in which heat up test is to be run.  (in other words, unit must stabilized in same mode that unit will be tested in)  Allow unit to stabilize at desired water temperature set point per test procedure.  (Stabilization defined as when power to all heating sources is off)</w:t>
      </w:r>
    </w:p>
    <w:p w:rsidR="00FE5C78" w:rsidRDefault="00FE5C78">
      <w:pPr>
        <w:numPr>
          <w:ilvl w:val="0"/>
          <w:numId w:val="28"/>
        </w:numPr>
        <w:tabs>
          <w:tab w:val="left" w:pos="540"/>
        </w:tabs>
        <w:rPr>
          <w:rFonts w:ascii="GE Inspira" w:hAnsi="GE Inspira"/>
        </w:rPr>
      </w:pPr>
      <w:r>
        <w:rPr>
          <w:rFonts w:ascii="GE Inspira" w:hAnsi="GE Inspira"/>
        </w:rPr>
        <w:t>St</w:t>
      </w:r>
      <w:r w:rsidR="00EA2757">
        <w:rPr>
          <w:rFonts w:ascii="GE Inspira" w:hAnsi="GE Inspira"/>
        </w:rPr>
        <w:t>art data logger</w:t>
      </w:r>
      <w:r>
        <w:rPr>
          <w:rFonts w:ascii="GE Inspira" w:hAnsi="GE Inspira"/>
        </w:rPr>
        <w:t xml:space="preserve"> within 5 minutes after unit stabilizes.</w:t>
      </w:r>
    </w:p>
    <w:p w:rsidR="00FE5C78" w:rsidRDefault="00FE5C78">
      <w:pPr>
        <w:tabs>
          <w:tab w:val="left" w:pos="540"/>
        </w:tabs>
        <w:ind w:left="540"/>
        <w:rPr>
          <w:rFonts w:ascii="GE Inspira" w:hAnsi="GE Inspira"/>
        </w:rPr>
      </w:pPr>
      <w:r>
        <w:rPr>
          <w:rFonts w:ascii="GE Inspira" w:hAnsi="GE Inspira"/>
        </w:rPr>
        <w:t xml:space="preserve">  The test procedure below must be started 30+/-5 minutes after stabilization).</w:t>
      </w:r>
      <w:r>
        <w:rPr>
          <w:rFonts w:ascii="GE Inspira" w:hAnsi="GE Inspira"/>
          <w:b/>
        </w:rPr>
        <w:br/>
      </w:r>
    </w:p>
    <w:p w:rsidR="00FE5C78" w:rsidRDefault="00FE5C78">
      <w:pPr>
        <w:tabs>
          <w:tab w:val="left" w:pos="-1440"/>
          <w:tab w:val="right" w:pos="270"/>
          <w:tab w:val="left" w:pos="540"/>
        </w:tabs>
        <w:rPr>
          <w:rFonts w:ascii="GE Inspira" w:hAnsi="GE Inspira"/>
          <w:i/>
          <w:sz w:val="16"/>
        </w:rPr>
      </w:pPr>
      <w:r>
        <w:rPr>
          <w:rFonts w:ascii="GE Inspira" w:hAnsi="GE Inspira"/>
          <w:b/>
        </w:rPr>
        <w:t xml:space="preserve"> </w:t>
      </w:r>
      <w:r>
        <w:rPr>
          <w:rFonts w:ascii="GE Inspira" w:hAnsi="GE Inspira"/>
          <w:b/>
        </w:rPr>
        <w:tab/>
        <w:t>7.</w:t>
      </w:r>
      <w:r>
        <w:rPr>
          <w:rFonts w:ascii="GE Inspira" w:hAnsi="GE Inspira"/>
          <w:b/>
        </w:rPr>
        <w:tab/>
        <w:t xml:space="preserve">Test Procedure   </w:t>
      </w:r>
      <w:r>
        <w:rPr>
          <w:rFonts w:ascii="GE Inspira" w:hAnsi="GE Inspira"/>
          <w:i/>
          <w:sz w:val="16"/>
        </w:rPr>
        <w:t>(Detailed, step-by-step directions for running test including photos/diagrams as appropriate)</w:t>
      </w:r>
    </w:p>
    <w:p w:rsidR="00FE5C78" w:rsidRDefault="00FE5C78">
      <w:pPr>
        <w:rPr>
          <w:rFonts w:ascii="GE Inspira" w:hAnsi="GE Inspira"/>
          <w:bCs/>
        </w:rPr>
      </w:pPr>
    </w:p>
    <w:p w:rsidR="00FE5C78" w:rsidRDefault="00FE5C78">
      <w:pPr>
        <w:pStyle w:val="BodyTextIndent3"/>
        <w:rPr>
          <w:u w:val="single"/>
        </w:rPr>
      </w:pPr>
      <w:r>
        <w:rPr>
          <w:u w:val="single"/>
        </w:rPr>
        <w:t>Test Procedure for Hybrid Electric Water Heater:</w:t>
      </w:r>
    </w:p>
    <w:p w:rsidR="00FE5C78" w:rsidRDefault="00FE5C78">
      <w:pPr>
        <w:pStyle w:val="BodyTextIndent3"/>
      </w:pPr>
      <w:r>
        <w:t xml:space="preserve">This ETP may be used for both product development testing, and audit Testing.  Quantity of units and testing set points to be determined from PTS or per Engineer’s discretion.   This procedure can be used to evaluate the Hybrid </w:t>
      </w:r>
      <w:bookmarkStart w:id="42" w:name="_GoBack"/>
      <w:bookmarkEnd w:id="42"/>
      <w:r>
        <w:t>water heater in any modes of</w:t>
      </w:r>
      <w:r w:rsidR="00B260B6">
        <w:t xml:space="preserve"> </w:t>
      </w:r>
      <w:proofErr w:type="gramStart"/>
      <w:r w:rsidR="00B260B6">
        <w:t>operation</w:t>
      </w:r>
      <w:r w:rsidR="005A376B" w:rsidRPr="00684AD6">
        <w:t>(</w:t>
      </w:r>
      <w:proofErr w:type="gramEnd"/>
      <w:r w:rsidR="005A376B" w:rsidRPr="00684AD6">
        <w:t>couple of words were deleted)</w:t>
      </w:r>
      <w:r w:rsidR="00B260B6">
        <w:t xml:space="preserve"> </w:t>
      </w:r>
      <w:r>
        <w:t>per the Engineer’s discretion.</w:t>
      </w:r>
    </w:p>
    <w:p w:rsidR="00FE5C78" w:rsidRDefault="00FE5C78">
      <w:pPr>
        <w:pStyle w:val="BodyTextIndent3"/>
      </w:pPr>
    </w:p>
    <w:p w:rsidR="00FE5C78" w:rsidRDefault="00FE5C78">
      <w:pPr>
        <w:pStyle w:val="BodyTextIndent3"/>
        <w:numPr>
          <w:ins w:id="43" w:author="Jonathan Nelson" w:date="2008-08-29T17:31:00Z"/>
        </w:numPr>
      </w:pPr>
      <w:r>
        <w:t xml:space="preserve">For development test only, run test procedure below in </w:t>
      </w:r>
      <w:proofErr w:type="spellStart"/>
      <w:r>
        <w:t>Std</w:t>
      </w:r>
      <w:proofErr w:type="spellEnd"/>
      <w:r>
        <w:t xml:space="preserve"> electric and hybrid modes at 240 volts and record results.</w:t>
      </w:r>
    </w:p>
    <w:p w:rsidR="00FE5C78" w:rsidRDefault="00FE5C78">
      <w:pPr>
        <w:pStyle w:val="BodyTextIndent3"/>
      </w:pPr>
    </w:p>
    <w:p w:rsidR="00FE5C78" w:rsidRDefault="00FE5C78">
      <w:pPr>
        <w:numPr>
          <w:ilvl w:val="0"/>
          <w:numId w:val="39"/>
        </w:numPr>
        <w:rPr>
          <w:rFonts w:ascii="GE Inspira" w:hAnsi="GE Inspira"/>
        </w:rPr>
      </w:pPr>
      <w:r>
        <w:rPr>
          <w:rFonts w:ascii="GE Inspira" w:hAnsi="GE Inspira"/>
        </w:rPr>
        <w:t xml:space="preserve">After unit has been stable for 30+/-5 minutes, Open valve, and draw 10.75 +/- .25 gallons of water at a rate of 3+/-.25 </w:t>
      </w:r>
      <w:proofErr w:type="spellStart"/>
      <w:r>
        <w:rPr>
          <w:rFonts w:ascii="GE Inspira" w:hAnsi="GE Inspira"/>
        </w:rPr>
        <w:t>gpm</w:t>
      </w:r>
      <w:proofErr w:type="spellEnd"/>
      <w:r>
        <w:rPr>
          <w:rFonts w:ascii="GE Inspira" w:hAnsi="GE Inspira"/>
        </w:rPr>
        <w:t>.</w:t>
      </w:r>
    </w:p>
    <w:p w:rsidR="003B55AB" w:rsidRPr="003B55AB" w:rsidRDefault="003B55AB">
      <w:pPr>
        <w:numPr>
          <w:ilvl w:val="0"/>
          <w:numId w:val="39"/>
        </w:numPr>
        <w:rPr>
          <w:rFonts w:ascii="GE Inspira" w:hAnsi="GE Inspira"/>
        </w:rPr>
      </w:pPr>
      <w:r>
        <w:rPr>
          <w:rFonts w:ascii="GE Inspira" w:hAnsi="GE Inspira"/>
          <w:color w:val="FF0000"/>
        </w:rPr>
        <w:t xml:space="preserve">80 Gallon Only. Wait for 1 hour after draw start. </w:t>
      </w:r>
    </w:p>
    <w:p w:rsidR="003B55AB" w:rsidRDefault="003B55AB">
      <w:pPr>
        <w:numPr>
          <w:ilvl w:val="0"/>
          <w:numId w:val="39"/>
        </w:numPr>
        <w:rPr>
          <w:rFonts w:ascii="GE Inspira" w:hAnsi="GE Inspira"/>
        </w:rPr>
      </w:pPr>
      <w:r>
        <w:rPr>
          <w:rFonts w:ascii="GE Inspira" w:hAnsi="GE Inspira"/>
          <w:color w:val="FF0000"/>
        </w:rPr>
        <w:t xml:space="preserve">Draw another 10.75 gallons.   </w:t>
      </w:r>
    </w:p>
    <w:p w:rsidR="00FE5C78" w:rsidRDefault="00FE5C78">
      <w:pPr>
        <w:numPr>
          <w:ilvl w:val="0"/>
          <w:numId w:val="39"/>
        </w:numPr>
        <w:rPr>
          <w:rFonts w:ascii="GE Inspira" w:hAnsi="GE Inspira"/>
        </w:rPr>
      </w:pPr>
      <w:r>
        <w:rPr>
          <w:rFonts w:ascii="GE Inspira" w:hAnsi="GE Inspira"/>
        </w:rPr>
        <w:t>If lower heat sou</w:t>
      </w:r>
      <w:r w:rsidR="00EA2757">
        <w:rPr>
          <w:rFonts w:ascii="GE Inspira" w:hAnsi="GE Inspira"/>
        </w:rPr>
        <w:t>rce energizes (Hybrid Mode/Heat Pump</w:t>
      </w:r>
      <w:r>
        <w:rPr>
          <w:rFonts w:ascii="GE Inspira" w:hAnsi="GE Inspira"/>
        </w:rPr>
        <w:t xml:space="preserve"> Mode = FAN ON follow by Compressor, Standard Electric Mode = Lower Element ON) before 10.75 gallons, then continue drawing water until Upper element engages as shown in step 5 (skip to step 5).</w:t>
      </w:r>
    </w:p>
    <w:p w:rsidR="00FE5C78" w:rsidRDefault="00FE5C78">
      <w:pPr>
        <w:numPr>
          <w:ilvl w:val="0"/>
          <w:numId w:val="39"/>
        </w:numPr>
        <w:rPr>
          <w:rFonts w:ascii="GE Inspira" w:hAnsi="GE Inspira"/>
        </w:rPr>
      </w:pPr>
      <w:r>
        <w:rPr>
          <w:rFonts w:ascii="GE Inspira" w:hAnsi="GE Inspira"/>
        </w:rPr>
        <w:t>If lower heat source does not energize during 10.75 gallon draw, then wait a maximum of 10 minutes to see if lower heat source will energize</w:t>
      </w:r>
      <w:r w:rsidR="003B55AB">
        <w:rPr>
          <w:rFonts w:ascii="GE Inspira" w:hAnsi="GE Inspira"/>
        </w:rPr>
        <w:t xml:space="preserve"> </w:t>
      </w:r>
      <w:r w:rsidR="003B55AB" w:rsidRPr="004D5985">
        <w:rPr>
          <w:rFonts w:ascii="GE Inspira" w:hAnsi="GE Inspira"/>
          <w:color w:val="FF0000"/>
        </w:rPr>
        <w:t>(If it does not energize, it is considered a failure)</w:t>
      </w:r>
      <w:r>
        <w:rPr>
          <w:rFonts w:ascii="GE Inspira" w:hAnsi="GE Inspira"/>
        </w:rPr>
        <w:t>.  If it does, then allow the water heater to recover to set point.</w:t>
      </w:r>
    </w:p>
    <w:p w:rsidR="00FE5C78" w:rsidRDefault="00FE5C78">
      <w:pPr>
        <w:numPr>
          <w:ilvl w:val="0"/>
          <w:numId w:val="39"/>
        </w:numPr>
        <w:rPr>
          <w:rFonts w:ascii="GE Inspira" w:hAnsi="GE Inspira"/>
        </w:rPr>
      </w:pPr>
      <w:r>
        <w:rPr>
          <w:rFonts w:ascii="GE Inspira" w:hAnsi="GE Inspira"/>
        </w:rPr>
        <w:t>Allow unit to sit 5 to 10 minutes in stabilized conditions, then:</w:t>
      </w:r>
    </w:p>
    <w:p w:rsidR="00FE5C78" w:rsidRDefault="00FE5C78">
      <w:pPr>
        <w:numPr>
          <w:ilvl w:val="0"/>
          <w:numId w:val="39"/>
        </w:numPr>
        <w:rPr>
          <w:rFonts w:ascii="GE Inspira" w:hAnsi="GE Inspira"/>
        </w:rPr>
      </w:pPr>
      <w:r>
        <w:rPr>
          <w:rFonts w:ascii="GE Inspira" w:hAnsi="GE Inspira"/>
        </w:rPr>
        <w:t xml:space="preserve">Open valve and draw water at 3+/-.25 </w:t>
      </w:r>
      <w:proofErr w:type="spellStart"/>
      <w:r>
        <w:rPr>
          <w:rFonts w:ascii="GE Inspira" w:hAnsi="GE Inspira"/>
        </w:rPr>
        <w:t>gpm</w:t>
      </w:r>
      <w:proofErr w:type="spellEnd"/>
      <w:r>
        <w:rPr>
          <w:rFonts w:ascii="GE Inspira" w:hAnsi="GE Inspira"/>
        </w:rPr>
        <w:t xml:space="preserve"> until the Upper Element energizes.  Water draw must stop within 5 seconds after Upper Element energizes.  NOTE: when running the unit in e-Heat mode, (no upper element) draw 40+/-0.25 gallons of water.</w:t>
      </w:r>
    </w:p>
    <w:p w:rsidR="00FE5C78" w:rsidRDefault="00FE5C78">
      <w:pPr>
        <w:numPr>
          <w:ilvl w:val="0"/>
          <w:numId w:val="39"/>
        </w:numPr>
        <w:rPr>
          <w:rFonts w:ascii="GE Inspira" w:hAnsi="GE Inspira"/>
        </w:rPr>
      </w:pPr>
      <w:r>
        <w:rPr>
          <w:rFonts w:ascii="GE Inspira" w:hAnsi="GE Inspira"/>
        </w:rPr>
        <w:t xml:space="preserve">In Hybrid Mode: when the Upper Element stops and switches to Lower Element, switch the unit to </w:t>
      </w:r>
      <w:r w:rsidR="00EA2757">
        <w:rPr>
          <w:rFonts w:ascii="GE Inspira" w:hAnsi="GE Inspira"/>
        </w:rPr>
        <w:t xml:space="preserve">Heat Pump </w:t>
      </w:r>
      <w:r>
        <w:rPr>
          <w:rFonts w:ascii="GE Inspira" w:hAnsi="GE Inspira"/>
        </w:rPr>
        <w:t>Mode.  This will switch the lower heating source to Compressor.</w:t>
      </w:r>
    </w:p>
    <w:p w:rsidR="00FE5C78" w:rsidRDefault="00FE5C78">
      <w:pPr>
        <w:numPr>
          <w:ilvl w:val="0"/>
          <w:numId w:val="39"/>
        </w:numPr>
        <w:rPr>
          <w:rFonts w:ascii="GE Inspira" w:hAnsi="GE Inspira"/>
        </w:rPr>
      </w:pPr>
      <w:r>
        <w:rPr>
          <w:rFonts w:ascii="GE Inspira" w:hAnsi="GE Inspira"/>
        </w:rPr>
        <w:t>Allow water heater to stabilize this second time. (Recover water temperature back to set point).</w:t>
      </w:r>
    </w:p>
    <w:p w:rsidR="00FE5C78" w:rsidRDefault="00FE5C78">
      <w:pPr>
        <w:numPr>
          <w:ilvl w:val="0"/>
          <w:numId w:val="39"/>
        </w:numPr>
        <w:rPr>
          <w:rFonts w:ascii="GE Inspira" w:hAnsi="GE Inspira"/>
        </w:rPr>
      </w:pPr>
      <w:r>
        <w:rPr>
          <w:rFonts w:ascii="GE Inspira" w:hAnsi="GE Inspira"/>
        </w:rPr>
        <w:t>Allow unit to sit a minimum of 30 minutes in stabilized conditions, then;</w:t>
      </w:r>
    </w:p>
    <w:p w:rsidR="00FE5C78" w:rsidRDefault="00FE5C78">
      <w:pPr>
        <w:numPr>
          <w:ilvl w:val="0"/>
          <w:numId w:val="39"/>
        </w:numPr>
        <w:rPr>
          <w:rFonts w:ascii="GE Inspira" w:hAnsi="GE Inspira"/>
        </w:rPr>
      </w:pPr>
      <w:r>
        <w:rPr>
          <w:rFonts w:ascii="GE Inspira" w:hAnsi="GE Inspira"/>
        </w:rPr>
        <w:t>St</w:t>
      </w:r>
      <w:r w:rsidR="00EA2757">
        <w:rPr>
          <w:rFonts w:ascii="GE Inspira" w:hAnsi="GE Inspira"/>
        </w:rPr>
        <w:t>op Data Logger</w:t>
      </w:r>
      <w:r>
        <w:rPr>
          <w:rFonts w:ascii="GE Inspira" w:hAnsi="GE Inspira"/>
        </w:rPr>
        <w:t xml:space="preserve"> session. </w:t>
      </w:r>
    </w:p>
    <w:p w:rsidR="00FE5C78" w:rsidRDefault="00FE5C78">
      <w:pPr>
        <w:numPr>
          <w:ilvl w:val="0"/>
          <w:numId w:val="39"/>
        </w:numPr>
        <w:rPr>
          <w:rFonts w:ascii="GE Inspira" w:hAnsi="GE Inspira"/>
        </w:rPr>
      </w:pPr>
      <w:r>
        <w:rPr>
          <w:rFonts w:ascii="GE Inspira" w:hAnsi="GE Inspira"/>
        </w:rPr>
        <w:t>Capture all data into format shown in attached spreadsheet.</w:t>
      </w:r>
    </w:p>
    <w:p w:rsidR="00FE5C78" w:rsidRDefault="00FE5C78">
      <w:pPr>
        <w:rPr>
          <w:rFonts w:ascii="GE Inspira" w:hAnsi="GE Inspira"/>
        </w:rPr>
      </w:pPr>
    </w:p>
    <w:p w:rsidR="00FE5C78" w:rsidRDefault="00FE5C78"/>
    <w:p w:rsidR="00FE5C78" w:rsidRDefault="00FE5C78"/>
    <w:p w:rsidR="00FE5C78" w:rsidRDefault="00FE5C78">
      <w:pPr>
        <w:rPr>
          <w:rFonts w:ascii="GE Inspira" w:hAnsi="GE Inspira"/>
          <w:bCs/>
        </w:rPr>
      </w:pPr>
    </w:p>
    <w:p w:rsidR="00FE5C78" w:rsidRDefault="00FE5C78">
      <w:pPr>
        <w:pStyle w:val="BodyTextIndent3"/>
      </w:pPr>
    </w:p>
    <w:p w:rsidR="00FE5C78" w:rsidRDefault="00FE5C78">
      <w:pPr>
        <w:pStyle w:val="BodyTextIndent3"/>
        <w:ind w:left="360"/>
        <w:rPr>
          <w:u w:val="single"/>
        </w:rPr>
      </w:pPr>
    </w:p>
    <w:p w:rsidR="00FE5C78" w:rsidRDefault="00FE5C78">
      <w:pPr>
        <w:rPr>
          <w:rFonts w:ascii="GE Inspira" w:hAnsi="GE Inspira"/>
        </w:rPr>
      </w:pPr>
    </w:p>
    <w:p w:rsidR="00FE5C78" w:rsidRDefault="00FE5C78">
      <w:pPr>
        <w:rPr>
          <w:rFonts w:ascii="GE Inspira" w:hAnsi="GE Inspira"/>
        </w:rPr>
      </w:pPr>
    </w:p>
    <w:p w:rsidR="00FE5C78" w:rsidRDefault="00FE5C78">
      <w:pPr>
        <w:rPr>
          <w:rFonts w:ascii="GE Inspira" w:hAnsi="GE Inspira"/>
        </w:rPr>
      </w:pPr>
    </w:p>
    <w:p w:rsidR="00FE5C78" w:rsidRDefault="00FE5C78">
      <w:pPr>
        <w:tabs>
          <w:tab w:val="right" w:pos="270"/>
          <w:tab w:val="left" w:pos="540"/>
        </w:tabs>
        <w:rPr>
          <w:rFonts w:ascii="GE Inspira" w:hAnsi="GE Inspira"/>
          <w:b/>
        </w:rPr>
      </w:pPr>
      <w:r>
        <w:rPr>
          <w:rFonts w:ascii="GE Inspira" w:hAnsi="GE Inspira"/>
          <w:b/>
        </w:rPr>
        <w:br w:type="page"/>
      </w:r>
      <w:r>
        <w:rPr>
          <w:rFonts w:ascii="GE Inspira" w:hAnsi="GE Inspira"/>
          <w:b/>
        </w:rPr>
        <w:lastRenderedPageBreak/>
        <w:tab/>
        <w:t>8.</w:t>
      </w:r>
      <w:r>
        <w:rPr>
          <w:rFonts w:ascii="GE Inspira" w:hAnsi="GE Inspira"/>
          <w:b/>
        </w:rPr>
        <w:tab/>
        <w:t xml:space="preserve">Results </w:t>
      </w:r>
    </w:p>
    <w:p w:rsidR="00FE5C78" w:rsidRDefault="00FE5C78">
      <w:pPr>
        <w:tabs>
          <w:tab w:val="left" w:pos="-1350"/>
        </w:tabs>
        <w:ind w:left="540"/>
        <w:rPr>
          <w:rFonts w:ascii="GE Inspira" w:hAnsi="GE Inspira"/>
        </w:rPr>
      </w:pPr>
    </w:p>
    <w:p w:rsidR="00FE5C78" w:rsidRDefault="00FE5C78">
      <w:pPr>
        <w:ind w:left="540"/>
        <w:rPr>
          <w:rFonts w:ascii="GE Inspira" w:hAnsi="GE Inspira"/>
          <w:b/>
        </w:rPr>
      </w:pPr>
      <w:r>
        <w:rPr>
          <w:rFonts w:ascii="GE Inspira" w:hAnsi="GE Inspira"/>
          <w:b/>
        </w:rPr>
        <w:t>Note - All test results to include:</w:t>
      </w:r>
    </w:p>
    <w:p w:rsidR="00FE5C78" w:rsidRDefault="00FE5C78">
      <w:pPr>
        <w:numPr>
          <w:ilvl w:val="0"/>
          <w:numId w:val="25"/>
        </w:numPr>
        <w:tabs>
          <w:tab w:val="clear" w:pos="360"/>
          <w:tab w:val="num" w:pos="900"/>
        </w:tabs>
        <w:ind w:left="900"/>
        <w:rPr>
          <w:rFonts w:ascii="GE Inspira" w:hAnsi="GE Inspira"/>
          <w:b/>
        </w:rPr>
      </w:pPr>
      <w:r>
        <w:rPr>
          <w:rFonts w:ascii="GE Inspira" w:hAnsi="GE Inspira"/>
          <w:b/>
        </w:rPr>
        <w:t>Equipment used to generate data</w:t>
      </w:r>
    </w:p>
    <w:p w:rsidR="00FE5C78" w:rsidRDefault="00FE5C78">
      <w:pPr>
        <w:numPr>
          <w:ilvl w:val="0"/>
          <w:numId w:val="25"/>
        </w:numPr>
        <w:tabs>
          <w:tab w:val="clear" w:pos="360"/>
          <w:tab w:val="num" w:pos="900"/>
        </w:tabs>
        <w:ind w:left="900"/>
        <w:rPr>
          <w:rFonts w:ascii="GE Inspira" w:hAnsi="GE Inspira"/>
          <w:b/>
        </w:rPr>
      </w:pPr>
      <w:r>
        <w:rPr>
          <w:rFonts w:ascii="GE Inspira" w:hAnsi="GE Inspira"/>
          <w:b/>
        </w:rPr>
        <w:t>Calibration (accuracy) of test equipment</w:t>
      </w:r>
    </w:p>
    <w:p w:rsidR="00FE5C78" w:rsidRDefault="00FE5C78">
      <w:pPr>
        <w:numPr>
          <w:ilvl w:val="0"/>
          <w:numId w:val="25"/>
        </w:numPr>
        <w:tabs>
          <w:tab w:val="clear" w:pos="360"/>
          <w:tab w:val="num" w:pos="900"/>
        </w:tabs>
        <w:ind w:left="900"/>
        <w:rPr>
          <w:rFonts w:ascii="GE Inspira" w:hAnsi="GE Inspira"/>
          <w:b/>
        </w:rPr>
      </w:pPr>
      <w:r>
        <w:rPr>
          <w:rFonts w:ascii="GE Inspira" w:hAnsi="GE Inspira"/>
          <w:b/>
        </w:rPr>
        <w:t>Resolution of test</w:t>
      </w:r>
    </w:p>
    <w:p w:rsidR="00FE5C78" w:rsidRDefault="00FE5C78">
      <w:pPr>
        <w:numPr>
          <w:ilvl w:val="0"/>
          <w:numId w:val="25"/>
        </w:numPr>
        <w:tabs>
          <w:tab w:val="clear" w:pos="360"/>
          <w:tab w:val="num" w:pos="900"/>
        </w:tabs>
        <w:ind w:left="900"/>
        <w:rPr>
          <w:rFonts w:ascii="GE Inspira" w:hAnsi="GE Inspira"/>
          <w:b/>
        </w:rPr>
      </w:pPr>
      <w:r>
        <w:rPr>
          <w:rFonts w:ascii="GE Inspira" w:hAnsi="GE Inspira"/>
          <w:b/>
        </w:rPr>
        <w:t xml:space="preserve">Measurement error (variability, </w:t>
      </w:r>
      <w:r>
        <w:rPr>
          <w:rFonts w:ascii="GE Inspira" w:hAnsi="GE Inspira"/>
          <w:b/>
        </w:rPr>
        <w:sym w:font="Symbol" w:char="F073"/>
      </w:r>
      <w:r>
        <w:rPr>
          <w:rFonts w:ascii="GE Inspira" w:hAnsi="GE Inspira"/>
          <w:b/>
          <w:vertAlign w:val="subscript"/>
        </w:rPr>
        <w:t>e</w:t>
      </w:r>
      <w:r>
        <w:rPr>
          <w:rFonts w:ascii="GE Inspira" w:hAnsi="GE Inspira"/>
          <w:b/>
        </w:rPr>
        <w:t>) of test</w:t>
      </w:r>
    </w:p>
    <w:p w:rsidR="00FE5C78" w:rsidRDefault="007674C1">
      <w:pPr>
        <w:numPr>
          <w:ilvl w:val="0"/>
          <w:numId w:val="25"/>
        </w:numPr>
        <w:tabs>
          <w:tab w:val="clear" w:pos="360"/>
          <w:tab w:val="num" w:pos="900"/>
        </w:tabs>
        <w:ind w:left="900"/>
        <w:rPr>
          <w:rFonts w:ascii="GE Inspira" w:hAnsi="GE Inspira"/>
          <w:b/>
        </w:rPr>
      </w:pPr>
      <w:r>
        <w:rPr>
          <w:rFonts w:ascii="GE Inspira" w:hAnsi="GE Inspira"/>
          <w:b/>
        </w:rPr>
        <w:t xml:space="preserve">Data from Data Logger </w:t>
      </w:r>
      <w:r w:rsidR="00FE5C78">
        <w:rPr>
          <w:rFonts w:ascii="GE Inspira" w:hAnsi="GE Inspira"/>
          <w:b/>
        </w:rPr>
        <w:t>to be imported into spreadsheet attached, and charted as shown in spreadsheet.  All results listed below to be taken from that file.</w:t>
      </w:r>
    </w:p>
    <w:p w:rsidR="00FE5C78" w:rsidRDefault="007674C1" w:rsidP="007674C1">
      <w:pPr>
        <w:numPr>
          <w:ilvl w:val="0"/>
          <w:numId w:val="25"/>
        </w:numPr>
        <w:tabs>
          <w:tab w:val="clear" w:pos="360"/>
          <w:tab w:val="num" w:pos="900"/>
        </w:tabs>
        <w:ind w:left="900"/>
        <w:rPr>
          <w:rFonts w:ascii="GE Inspira" w:hAnsi="GE Inspira"/>
          <w:b/>
        </w:rPr>
      </w:pPr>
      <w:r w:rsidRPr="007674C1">
        <w:rPr>
          <w:rFonts w:ascii="GE Inspira" w:hAnsi="GE Inspira"/>
          <w:b/>
        </w:rPr>
        <w:t>Upper and Lower Specification Limits may vary according with model and tank size.</w:t>
      </w:r>
    </w:p>
    <w:p w:rsidR="005A376B" w:rsidRDefault="005A376B" w:rsidP="0069039A">
      <w:pPr>
        <w:rPr>
          <w:rFonts w:ascii="GE Inspira" w:hAnsi="GE Inspira"/>
          <w:noProof/>
        </w:rPr>
      </w:pPr>
      <w:r w:rsidRPr="00684AD6">
        <w:rPr>
          <w:rFonts w:ascii="GE Inspira" w:hAnsi="GE Inspira"/>
          <w:b/>
        </w:rPr>
        <w:t>Heat Up Summary Table</w:t>
      </w:r>
    </w:p>
    <w:p w:rsidR="00831913" w:rsidRPr="007674C1" w:rsidRDefault="00831913" w:rsidP="005A376B">
      <w:pPr>
        <w:ind w:left="540"/>
        <w:rPr>
          <w:rFonts w:ascii="GE Inspira" w:hAnsi="GE Inspira"/>
          <w:b/>
        </w:rPr>
      </w:pPr>
      <w:r w:rsidRPr="00DB454F">
        <w:rPr>
          <w:rFonts w:ascii="GE Inspira" w:hAnsi="GE Inspira"/>
          <w:b/>
          <w:noProof/>
        </w:rPr>
        <w:t>Link to the macro</w:t>
      </w:r>
      <w:r>
        <w:rPr>
          <w:rFonts w:ascii="GE Inspira" w:hAnsi="GE Inspira"/>
          <w:noProof/>
        </w:rPr>
        <w:t xml:space="preserve">: </w:t>
      </w:r>
      <w:hyperlink r:id="rId10" w:history="1">
        <w:r w:rsidRPr="00831913">
          <w:rPr>
            <w:rStyle w:val="Hyperlink"/>
            <w:rFonts w:ascii="GE Inspira" w:hAnsi="GE Inspira"/>
            <w:noProof/>
          </w:rPr>
          <w:t>\\ITNAS\technology\GlobalProducts\InProcess\Water\AP2 Hybrid Electric Water Heater\Evaluation\MACROS</w:t>
        </w:r>
      </w:hyperlink>
    </w:p>
    <w:p w:rsidR="00FE5C78" w:rsidRDefault="007674C1">
      <w:pPr>
        <w:tabs>
          <w:tab w:val="left" w:pos="540"/>
        </w:tabs>
        <w:rPr>
          <w:rFonts w:ascii="GE Inspira" w:hAnsi="GE Inspira"/>
          <w:b/>
        </w:rPr>
      </w:pPr>
      <w:r>
        <w:rPr>
          <w:noProof/>
        </w:rPr>
        <w:drawing>
          <wp:inline distT="0" distB="0" distL="0" distR="0" wp14:anchorId="0CEE672C" wp14:editId="30F8C286">
            <wp:extent cx="6675120" cy="4394195"/>
            <wp:effectExtent l="0" t="0" r="0" b="6985"/>
            <wp:docPr id="2" name="Picture 2" descr="cid:image001.jpg@01CF2BBB.427DE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2BBB.427DE7A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675120" cy="4394195"/>
                    </a:xfrm>
                    <a:prstGeom prst="rect">
                      <a:avLst/>
                    </a:prstGeom>
                    <a:noFill/>
                    <a:ln>
                      <a:noFill/>
                    </a:ln>
                  </pic:spPr>
                </pic:pic>
              </a:graphicData>
            </a:graphic>
          </wp:inline>
        </w:drawing>
      </w:r>
    </w:p>
    <w:p w:rsidR="00FE5C78" w:rsidRDefault="00FE5C78">
      <w:pPr>
        <w:tabs>
          <w:tab w:val="right" w:pos="270"/>
          <w:tab w:val="left" w:pos="540"/>
        </w:tabs>
        <w:spacing w:line="360" w:lineRule="auto"/>
        <w:rPr>
          <w:rFonts w:ascii="GE Inspira" w:hAnsi="GE Inspira"/>
          <w:i/>
          <w:sz w:val="16"/>
        </w:rPr>
      </w:pPr>
      <w:r>
        <w:rPr>
          <w:rFonts w:ascii="GE Inspira" w:hAnsi="GE Inspira"/>
          <w:b/>
        </w:rPr>
        <w:tab/>
        <w:t>9.</w:t>
      </w:r>
      <w:r>
        <w:rPr>
          <w:rFonts w:ascii="GE Inspira" w:hAnsi="GE Inspira"/>
        </w:rPr>
        <w:t xml:space="preserve"> </w:t>
      </w:r>
      <w:r>
        <w:rPr>
          <w:rFonts w:ascii="GE Inspira" w:hAnsi="GE Inspira"/>
        </w:rPr>
        <w:tab/>
      </w:r>
      <w:r>
        <w:rPr>
          <w:rFonts w:ascii="GE Inspira" w:hAnsi="GE Inspira"/>
          <w:b/>
        </w:rPr>
        <w:t xml:space="preserve">Results Interpretation </w:t>
      </w:r>
      <w:r>
        <w:rPr>
          <w:rFonts w:ascii="GE Inspira" w:hAnsi="GE Inspira"/>
          <w:i/>
          <w:sz w:val="16"/>
        </w:rPr>
        <w:t>(Includes any pertinent guidelines, limitations or insights needed for interpreting results)</w:t>
      </w:r>
    </w:p>
    <w:p w:rsidR="00FE5C78" w:rsidRDefault="00FE5C78">
      <w:pPr>
        <w:pStyle w:val="Footer"/>
        <w:tabs>
          <w:tab w:val="clear" w:pos="4320"/>
          <w:tab w:val="clear" w:pos="8640"/>
          <w:tab w:val="left" w:pos="540"/>
        </w:tabs>
        <w:ind w:left="547"/>
        <w:rPr>
          <w:rFonts w:ascii="GE Inspira" w:hAnsi="GE Inspira"/>
          <w:noProof/>
        </w:rPr>
      </w:pPr>
      <w:r>
        <w:rPr>
          <w:rFonts w:ascii="GE Inspira" w:hAnsi="GE Inspira"/>
          <w:noProof/>
        </w:rPr>
        <w:t>The pass/fail critera are defined in the attached excel spreadsheet per the PTS requirements. All results are to be recorded in the attached spreadsheet  by the supplier/technician and must be reviewed by the Engineer.  The attached Excel file is an example.  The Technician and Engineer need to put in the actual specification limits for the product that is being tested.</w:t>
      </w:r>
    </w:p>
    <w:p w:rsidR="00FE5C78" w:rsidRDefault="00FE5C78">
      <w:pPr>
        <w:pStyle w:val="Footer"/>
        <w:tabs>
          <w:tab w:val="clear" w:pos="4320"/>
          <w:tab w:val="clear" w:pos="8640"/>
          <w:tab w:val="left" w:pos="540"/>
        </w:tabs>
        <w:ind w:left="547"/>
        <w:rPr>
          <w:rFonts w:ascii="GE Inspira" w:hAnsi="GE Inspira"/>
          <w:noProof/>
        </w:rPr>
      </w:pPr>
    </w:p>
    <w:p w:rsidR="00FE5C78" w:rsidRDefault="00FE5C78">
      <w:pPr>
        <w:pStyle w:val="Footer"/>
        <w:tabs>
          <w:tab w:val="clear" w:pos="4320"/>
          <w:tab w:val="clear" w:pos="8640"/>
          <w:tab w:val="left" w:pos="540"/>
        </w:tabs>
        <w:ind w:left="547"/>
        <w:rPr>
          <w:rFonts w:ascii="GE Inspira" w:hAnsi="GE Inspira"/>
          <w:noProof/>
        </w:rPr>
      </w:pPr>
      <w:r>
        <w:rPr>
          <w:rFonts w:ascii="GE Inspira" w:hAnsi="GE Inspira"/>
          <w:b/>
          <w:bCs/>
          <w:noProof/>
          <w:u w:val="double"/>
        </w:rPr>
        <w:t>ESTIMATE</w:t>
      </w:r>
      <w:r>
        <w:rPr>
          <w:rFonts w:ascii="GE Inspira" w:hAnsi="GE Inspira"/>
          <w:noProof/>
        </w:rPr>
        <w:t xml:space="preserve"> Of Efficiency = </w:t>
      </w:r>
      <w:r>
        <w:rPr>
          <w:rFonts w:ascii="GE Inspira" w:hAnsi="GE Inspira"/>
          <w:noProof/>
        </w:rPr>
        <w:tab/>
      </w:r>
      <w:r>
        <w:rPr>
          <w:rFonts w:ascii="GE Inspira" w:hAnsi="GE Inspira"/>
          <w:noProof/>
          <w:u w:val="single"/>
        </w:rPr>
        <w:t xml:space="preserve">#BTU/hr in to water </w:t>
      </w:r>
      <w:r>
        <w:rPr>
          <w:rFonts w:ascii="GE Inspira" w:hAnsi="GE Inspira"/>
          <w:noProof/>
        </w:rPr>
        <w:t xml:space="preserve">   =</w:t>
      </w:r>
      <w:r>
        <w:rPr>
          <w:rFonts w:ascii="GE Inspira" w:hAnsi="GE Inspira"/>
          <w:noProof/>
        </w:rPr>
        <w:tab/>
      </w:r>
      <w:r>
        <w:rPr>
          <w:rFonts w:ascii="GE Inspira" w:hAnsi="GE Inspira"/>
          <w:noProof/>
          <w:u w:val="single"/>
        </w:rPr>
        <w:t>mCp</w:t>
      </w:r>
      <w:r>
        <w:rPr>
          <w:rFonts w:ascii="GE Inspira" w:hAnsi="GE Inspira"/>
          <w:noProof/>
          <w:u w:val="single"/>
        </w:rPr>
        <w:sym w:font="Symbol" w:char="F044"/>
      </w:r>
      <w:r>
        <w:rPr>
          <w:rFonts w:ascii="GE Inspira" w:hAnsi="GE Inspira"/>
          <w:noProof/>
          <w:u w:val="single"/>
        </w:rPr>
        <w:t xml:space="preserve">T </w:t>
      </w:r>
      <w:r>
        <w:rPr>
          <w:rFonts w:ascii="GE Inspira" w:hAnsi="GE Inspira"/>
          <w:noProof/>
        </w:rPr>
        <w:t xml:space="preserve">  =</w:t>
      </w:r>
      <w:r>
        <w:rPr>
          <w:rFonts w:ascii="GE Inspira" w:hAnsi="GE Inspira"/>
          <w:noProof/>
        </w:rPr>
        <w:tab/>
      </w:r>
      <w:r>
        <w:rPr>
          <w:rFonts w:ascii="GE Inspira" w:hAnsi="GE Inspira"/>
          <w:noProof/>
          <w:u w:val="single"/>
        </w:rPr>
        <w:t>(#gal) x (8lb/gal) x (Cp) x (Tw</w:t>
      </w:r>
      <w:r>
        <w:rPr>
          <w:rFonts w:ascii="GE Inspira" w:hAnsi="GE Inspira"/>
          <w:noProof/>
          <w:u w:val="single"/>
          <w:vertAlign w:val="subscript"/>
        </w:rPr>
        <w:t>af</w:t>
      </w:r>
      <w:r>
        <w:rPr>
          <w:rFonts w:ascii="GE Inspira" w:hAnsi="GE Inspira"/>
          <w:noProof/>
          <w:u w:val="single"/>
        </w:rPr>
        <w:t xml:space="preserve"> – Tw</w:t>
      </w:r>
      <w:r>
        <w:rPr>
          <w:rFonts w:ascii="GE Inspira" w:hAnsi="GE Inspira"/>
          <w:noProof/>
          <w:u w:val="single"/>
          <w:vertAlign w:val="subscript"/>
        </w:rPr>
        <w:t>ai</w:t>
      </w:r>
      <w:r>
        <w:rPr>
          <w:rFonts w:ascii="GE Inspira" w:hAnsi="GE Inspira"/>
          <w:noProof/>
          <w:u w:val="single"/>
        </w:rPr>
        <w:t>)</w:t>
      </w:r>
      <w:r>
        <w:rPr>
          <w:rFonts w:ascii="GE Inspira" w:hAnsi="GE Inspira"/>
          <w:noProof/>
        </w:rPr>
        <w:t xml:space="preserve"> </w:t>
      </w:r>
    </w:p>
    <w:p w:rsidR="00FE5C78" w:rsidRDefault="00FE5C78">
      <w:pPr>
        <w:pStyle w:val="Footer"/>
        <w:tabs>
          <w:tab w:val="clear" w:pos="4320"/>
          <w:tab w:val="clear" w:pos="8640"/>
          <w:tab w:val="left" w:pos="540"/>
        </w:tabs>
        <w:ind w:left="547"/>
        <w:rPr>
          <w:rFonts w:ascii="GE Inspira" w:hAnsi="GE Inspira"/>
          <w:noProof/>
        </w:rPr>
      </w:pPr>
      <w:r>
        <w:rPr>
          <w:rFonts w:ascii="GE Inspira" w:hAnsi="GE Inspira"/>
          <w:noProof/>
        </w:rPr>
        <w:tab/>
      </w:r>
      <w:r>
        <w:rPr>
          <w:rFonts w:ascii="GE Inspira" w:hAnsi="GE Inspira"/>
          <w:noProof/>
        </w:rPr>
        <w:tab/>
      </w:r>
      <w:r>
        <w:rPr>
          <w:rFonts w:ascii="GE Inspira" w:hAnsi="GE Inspira"/>
          <w:noProof/>
        </w:rPr>
        <w:tab/>
      </w:r>
      <w:r>
        <w:rPr>
          <w:rFonts w:ascii="GE Inspira" w:hAnsi="GE Inspira"/>
          <w:noProof/>
        </w:rPr>
        <w:tab/>
        <w:t xml:space="preserve">#kwh energy used </w:t>
      </w:r>
      <w:r>
        <w:rPr>
          <w:rFonts w:ascii="GE Inspira" w:hAnsi="GE Inspira"/>
          <w:noProof/>
        </w:rPr>
        <w:tab/>
        <w:t xml:space="preserve"># kwh </w:t>
      </w:r>
      <w:r>
        <w:rPr>
          <w:rFonts w:ascii="GE Inspira" w:hAnsi="GE Inspira"/>
          <w:noProof/>
        </w:rPr>
        <w:tab/>
      </w:r>
      <w:r>
        <w:rPr>
          <w:rFonts w:ascii="GE Inspira" w:hAnsi="GE Inspira"/>
          <w:noProof/>
        </w:rPr>
        <w:tab/>
      </w:r>
      <w:r>
        <w:rPr>
          <w:rFonts w:ascii="GE Inspira" w:hAnsi="GE Inspira"/>
          <w:noProof/>
        </w:rPr>
        <w:tab/>
        <w:t>#kwh used</w:t>
      </w:r>
    </w:p>
    <w:p w:rsidR="00FE5C78" w:rsidRDefault="00FE5C78">
      <w:pPr>
        <w:pStyle w:val="Footer"/>
        <w:tabs>
          <w:tab w:val="clear" w:pos="4320"/>
          <w:tab w:val="clear" w:pos="8640"/>
          <w:tab w:val="left" w:pos="540"/>
        </w:tabs>
        <w:ind w:left="547"/>
        <w:rPr>
          <w:rFonts w:ascii="GE Inspira" w:hAnsi="GE Inspira"/>
          <w:noProof/>
        </w:rPr>
      </w:pPr>
      <w:r>
        <w:rPr>
          <w:rFonts w:ascii="GE Inspira" w:hAnsi="GE Inspira"/>
          <w:noProof/>
        </w:rPr>
        <w:t>note: Cp = 1 for water</w:t>
      </w:r>
    </w:p>
    <w:p w:rsidR="00FE5C78" w:rsidRDefault="00FE5C78">
      <w:pPr>
        <w:pStyle w:val="Footer"/>
        <w:tabs>
          <w:tab w:val="clear" w:pos="4320"/>
          <w:tab w:val="clear" w:pos="8640"/>
          <w:tab w:val="left" w:pos="540"/>
        </w:tabs>
        <w:ind w:left="547"/>
        <w:rPr>
          <w:rFonts w:ascii="GE Inspira" w:hAnsi="GE Inspira"/>
          <w:noProof/>
        </w:rPr>
      </w:pPr>
    </w:p>
    <w:p w:rsidR="00FE5C78" w:rsidRDefault="00FE5C78">
      <w:pPr>
        <w:tabs>
          <w:tab w:val="right" w:pos="270"/>
          <w:tab w:val="left" w:pos="540"/>
        </w:tabs>
        <w:rPr>
          <w:rFonts w:ascii="GE Inspira" w:hAnsi="GE Inspira"/>
          <w:b/>
        </w:rPr>
      </w:pPr>
      <w:r>
        <w:rPr>
          <w:rFonts w:ascii="GE Inspira" w:hAnsi="GE Inspira"/>
          <w:b/>
        </w:rPr>
        <w:tab/>
        <w:t>10.</w:t>
      </w:r>
      <w:r>
        <w:rPr>
          <w:rFonts w:ascii="GE Inspira" w:hAnsi="GE Inspira"/>
          <w:b/>
        </w:rPr>
        <w:tab/>
        <w:t>Failure Modes Exercised/Acceleration Factors/Field Failure Correlation</w:t>
      </w:r>
    </w:p>
    <w:p w:rsidR="00FE5C78" w:rsidRDefault="00FE5C78">
      <w:pPr>
        <w:tabs>
          <w:tab w:val="left" w:pos="540"/>
        </w:tabs>
        <w:ind w:left="540"/>
        <w:rPr>
          <w:rFonts w:ascii="GE Inspira" w:hAnsi="GE Inspira"/>
          <w:i/>
          <w:sz w:val="16"/>
        </w:rPr>
      </w:pPr>
      <w:r>
        <w:rPr>
          <w:rFonts w:ascii="GE Inspira" w:hAnsi="GE Inspira"/>
          <w:i/>
          <w:sz w:val="16"/>
        </w:rPr>
        <w:t>(Includes both performance and reliability failure modes which test may exercise.  Subjective failure levels denoted with photos for reference as appropriate.  Field correlations used to set subjective failure guidelines as appropriate.)</w:t>
      </w:r>
    </w:p>
    <w:p w:rsidR="00FE5C78" w:rsidRDefault="00FE5C78">
      <w:pPr>
        <w:tabs>
          <w:tab w:val="left" w:pos="540"/>
        </w:tabs>
        <w:ind w:left="540"/>
        <w:rPr>
          <w:rFonts w:ascii="GE Inspira" w:hAnsi="GE Inspira"/>
        </w:rPr>
      </w:pPr>
    </w:p>
    <w:p w:rsidR="00FE5C78" w:rsidRDefault="00FE5C78">
      <w:pPr>
        <w:tabs>
          <w:tab w:val="left" w:pos="540"/>
        </w:tabs>
        <w:ind w:left="547"/>
        <w:rPr>
          <w:rFonts w:ascii="GE Inspira" w:hAnsi="GE Inspira"/>
        </w:rPr>
      </w:pPr>
      <w:r>
        <w:rPr>
          <w:rFonts w:ascii="GE Inspira" w:hAnsi="GE Inspira"/>
        </w:rPr>
        <w:t>Pass / Fail criteria defined in attached spreadsheet.</w:t>
      </w:r>
    </w:p>
    <w:p w:rsidR="00FE5C78" w:rsidRDefault="00FE5C78">
      <w:pPr>
        <w:tabs>
          <w:tab w:val="left" w:pos="540"/>
        </w:tabs>
        <w:ind w:left="540"/>
        <w:rPr>
          <w:rFonts w:ascii="GE Inspira" w:hAnsi="GE Inspira"/>
          <w:b/>
        </w:rPr>
      </w:pPr>
    </w:p>
    <w:p w:rsidR="00FE5C78" w:rsidRDefault="00FE5C78">
      <w:pPr>
        <w:tabs>
          <w:tab w:val="left" w:pos="540"/>
        </w:tabs>
        <w:rPr>
          <w:rFonts w:ascii="GE Inspira" w:hAnsi="GE Inspira"/>
          <w:i/>
          <w:noProof/>
          <w:sz w:val="16"/>
        </w:rPr>
      </w:pPr>
      <w:r>
        <w:rPr>
          <w:rFonts w:ascii="GE Inspira" w:hAnsi="GE Inspira"/>
          <w:b/>
          <w:noProof/>
        </w:rPr>
        <w:t>11.</w:t>
      </w:r>
      <w:r>
        <w:rPr>
          <w:rFonts w:ascii="GE Inspira" w:hAnsi="GE Inspira"/>
          <w:b/>
          <w:noProof/>
        </w:rPr>
        <w:tab/>
        <w:t xml:space="preserve">Nomenclature/Vocabulary  </w:t>
      </w:r>
      <w:r>
        <w:rPr>
          <w:rFonts w:ascii="GE Inspira" w:hAnsi="GE Inspira"/>
          <w:i/>
          <w:noProof/>
          <w:sz w:val="16"/>
        </w:rPr>
        <w:t>(Defines all technical terms, variables and acronyms used in the background)</w:t>
      </w:r>
    </w:p>
    <w:p w:rsidR="00FE5C78" w:rsidRDefault="00FE5C78">
      <w:pPr>
        <w:ind w:left="547"/>
        <w:rPr>
          <w:rFonts w:ascii="GE Inspira" w:hAnsi="GE Inspira"/>
          <w:bCs/>
          <w:noProof/>
          <w:color w:val="000000"/>
        </w:rPr>
      </w:pPr>
      <w:r>
        <w:rPr>
          <w:rFonts w:ascii="GE Inspira" w:hAnsi="GE Inspira"/>
          <w:bCs/>
          <w:noProof/>
          <w:color w:val="000000"/>
        </w:rPr>
        <w:t>PTS = Product Technical Spec</w:t>
      </w:r>
    </w:p>
    <w:p w:rsidR="00FE5C78" w:rsidRDefault="00FE5C78">
      <w:pPr>
        <w:ind w:left="547"/>
        <w:rPr>
          <w:rFonts w:ascii="GE Inspira" w:hAnsi="GE Inspira"/>
          <w:bCs/>
          <w:noProof/>
          <w:color w:val="000000"/>
        </w:rPr>
      </w:pPr>
    </w:p>
    <w:p w:rsidR="00FE5C78" w:rsidRDefault="00FE5C78">
      <w:pPr>
        <w:ind w:left="547"/>
        <w:rPr>
          <w:rFonts w:ascii="GE Inspira" w:hAnsi="GE Inspira"/>
          <w:bCs/>
          <w:noProof/>
          <w:color w:val="000000"/>
        </w:rPr>
      </w:pPr>
      <w:r>
        <w:rPr>
          <w:rFonts w:ascii="GE Inspira" w:hAnsi="GE Inspira"/>
          <w:bCs/>
          <w:noProof/>
          <w:color w:val="000000"/>
        </w:rPr>
        <w:t>HEWH = Hybrid Electric Water Heater, GE’s name for a water heater which used a combination of a heat pump and an electric resistance heating element to heater the water in it’s storage tank.</w:t>
      </w:r>
    </w:p>
    <w:p w:rsidR="00FE5C78" w:rsidRDefault="00FE5C78">
      <w:pPr>
        <w:ind w:left="547"/>
        <w:rPr>
          <w:rFonts w:ascii="GE Inspira" w:hAnsi="GE Inspira"/>
          <w:bCs/>
          <w:noProof/>
          <w:color w:val="000000"/>
        </w:rPr>
      </w:pPr>
    </w:p>
    <w:p w:rsidR="00FE5C78" w:rsidRDefault="00FE5C78">
      <w:pPr>
        <w:ind w:left="547"/>
        <w:rPr>
          <w:rFonts w:ascii="GE Inspira" w:hAnsi="GE Inspira"/>
          <w:bCs/>
          <w:noProof/>
          <w:color w:val="000000"/>
        </w:rPr>
      </w:pPr>
      <w:r>
        <w:rPr>
          <w:rFonts w:ascii="GE Inspira" w:hAnsi="GE Inspira"/>
          <w:bCs/>
          <w:noProof/>
          <w:color w:val="000000"/>
        </w:rPr>
        <w:t>HPWH = Heat Pump Water Heated, standard industry name for this type of water heater.</w:t>
      </w:r>
    </w:p>
    <w:p w:rsidR="00FE5C78" w:rsidRDefault="00FE5C78">
      <w:pPr>
        <w:ind w:left="547"/>
        <w:rPr>
          <w:rFonts w:ascii="GE Inspira" w:hAnsi="GE Inspira"/>
          <w:bCs/>
          <w:noProof/>
          <w:color w:val="000000"/>
        </w:rPr>
      </w:pPr>
    </w:p>
    <w:p w:rsidR="00FE5C78" w:rsidRDefault="00EA2757">
      <w:pPr>
        <w:ind w:left="547"/>
        <w:rPr>
          <w:rFonts w:ascii="GE Inspira" w:hAnsi="GE Inspira"/>
          <w:bCs/>
          <w:noProof/>
          <w:color w:val="000000"/>
        </w:rPr>
      </w:pPr>
      <w:r>
        <w:rPr>
          <w:rFonts w:ascii="GE Inspira" w:hAnsi="GE Inspira"/>
          <w:bCs/>
          <w:noProof/>
          <w:color w:val="000000"/>
        </w:rPr>
        <w:t>Heat Pump</w:t>
      </w:r>
      <w:r w:rsidR="00FE5C78">
        <w:rPr>
          <w:rFonts w:ascii="GE Inspira" w:hAnsi="GE Inspira"/>
          <w:bCs/>
          <w:noProof/>
          <w:color w:val="000000"/>
        </w:rPr>
        <w:t xml:space="preserve"> mode = This is the compressor only mode (or heat pump mode).  It uses only the compressor and sealed system to heat the water.  It is the most efficient mode for this model but it takes the longest time for the water temperature in the tank to recover.</w:t>
      </w:r>
    </w:p>
    <w:p w:rsidR="00FE5C78" w:rsidRDefault="00FE5C78">
      <w:pPr>
        <w:ind w:left="547"/>
        <w:rPr>
          <w:rFonts w:ascii="GE Inspira" w:hAnsi="GE Inspira"/>
          <w:bCs/>
          <w:noProof/>
          <w:color w:val="000000"/>
        </w:rPr>
      </w:pPr>
    </w:p>
    <w:p w:rsidR="00FE5C78" w:rsidRDefault="00FE5C78">
      <w:pPr>
        <w:ind w:left="547"/>
        <w:rPr>
          <w:rFonts w:ascii="GE Inspira" w:hAnsi="GE Inspira"/>
          <w:bCs/>
          <w:noProof/>
          <w:color w:val="000000"/>
        </w:rPr>
      </w:pPr>
      <w:r>
        <w:rPr>
          <w:rFonts w:ascii="GE Inspira" w:hAnsi="GE Inspira"/>
          <w:bCs/>
          <w:noProof/>
          <w:color w:val="000000"/>
        </w:rPr>
        <w:t>Hybrid mode = This mode uses both the compressor (or heat pump) and upper resistance heating element.  It is the default mode for the unit.  It gives the user better energy savings than today’s electric wat</w:t>
      </w:r>
      <w:r w:rsidR="00EA2757">
        <w:rPr>
          <w:rFonts w:ascii="GE Inspira" w:hAnsi="GE Inspira"/>
          <w:bCs/>
          <w:noProof/>
          <w:color w:val="000000"/>
        </w:rPr>
        <w:t>er heater (not as good as Heat Pump</w:t>
      </w:r>
      <w:r>
        <w:rPr>
          <w:rFonts w:ascii="GE Inspira" w:hAnsi="GE Inspira"/>
          <w:bCs/>
          <w:noProof/>
          <w:color w:val="000000"/>
        </w:rPr>
        <w:t xml:space="preserve"> but speeds up the recover time to heat the water in the tank</w:t>
      </w:r>
    </w:p>
    <w:p w:rsidR="00FE5C78" w:rsidRDefault="00FE5C78">
      <w:pPr>
        <w:ind w:left="547"/>
        <w:rPr>
          <w:rFonts w:ascii="GE Inspira" w:hAnsi="GE Inspira"/>
          <w:bCs/>
          <w:noProof/>
          <w:color w:val="000000"/>
        </w:rPr>
      </w:pPr>
    </w:p>
    <w:p w:rsidR="00FE5C78" w:rsidRDefault="00FE5C78">
      <w:pPr>
        <w:ind w:left="547"/>
        <w:rPr>
          <w:rFonts w:ascii="GE Inspira" w:hAnsi="GE Inspira"/>
          <w:bCs/>
          <w:noProof/>
          <w:color w:val="000000"/>
        </w:rPr>
      </w:pPr>
      <w:r>
        <w:rPr>
          <w:rFonts w:ascii="GE Inspira" w:hAnsi="GE Inspira"/>
          <w:bCs/>
          <w:noProof/>
          <w:color w:val="000000"/>
        </w:rPr>
        <w:t>Standard Electric mode = Same as today’s electric water heaters.  It uses an upper and lower resistance heating element to heat the water.  Least energy efficient mode, but it has the fastest recover time.</w:t>
      </w:r>
    </w:p>
    <w:p w:rsidR="00FE5C78" w:rsidRDefault="00FE5C78">
      <w:pPr>
        <w:ind w:left="547"/>
        <w:rPr>
          <w:rFonts w:ascii="GE Inspira" w:hAnsi="GE Inspira"/>
          <w:b/>
          <w:noProof/>
          <w:color w:val="000000"/>
        </w:rPr>
      </w:pPr>
    </w:p>
    <w:p w:rsidR="00FE5C78" w:rsidRDefault="00FE5C78">
      <w:pPr>
        <w:rPr>
          <w:rFonts w:ascii="GE Inspira" w:hAnsi="GE Inspira"/>
          <w:noProof/>
          <w:color w:val="000000"/>
        </w:rPr>
      </w:pPr>
    </w:p>
    <w:p w:rsidR="00FE5C78" w:rsidRDefault="00FE5C78">
      <w:pPr>
        <w:spacing w:line="360" w:lineRule="auto"/>
        <w:rPr>
          <w:rFonts w:ascii="GE Inspira" w:hAnsi="GE Inspira"/>
          <w:i/>
          <w:sz w:val="16"/>
        </w:rPr>
      </w:pPr>
      <w:r>
        <w:rPr>
          <w:rFonts w:ascii="GE Inspira" w:hAnsi="GE Inspira"/>
          <w:b/>
          <w:noProof/>
          <w:color w:val="000000"/>
        </w:rPr>
        <w:t xml:space="preserve">12.   </w:t>
      </w:r>
      <w:r>
        <w:rPr>
          <w:rFonts w:ascii="GE Inspira" w:hAnsi="GE Inspira"/>
          <w:noProof/>
          <w:sz w:val="24"/>
        </w:rPr>
        <w:t xml:space="preserve"> </w:t>
      </w:r>
      <w:r>
        <w:rPr>
          <w:rFonts w:ascii="GE Inspira" w:hAnsi="GE Inspira"/>
          <w:b/>
        </w:rPr>
        <w:t xml:space="preserve">Background  </w:t>
      </w:r>
      <w:r>
        <w:rPr>
          <w:rFonts w:ascii="GE Inspira" w:hAnsi="GE Inspira"/>
          <w:i/>
          <w:sz w:val="16"/>
        </w:rPr>
        <w:t>(Related theory, methods and standards used to develop test procedure)</w:t>
      </w:r>
    </w:p>
    <w:p w:rsidR="00FE5C78" w:rsidRDefault="00FE5C78">
      <w:pPr>
        <w:tabs>
          <w:tab w:val="left" w:pos="540"/>
        </w:tabs>
        <w:ind w:left="547"/>
        <w:rPr>
          <w:rFonts w:ascii="GE Inspira" w:hAnsi="GE Inspira"/>
          <w:b/>
        </w:rPr>
      </w:pPr>
      <w:r>
        <w:rPr>
          <w:rFonts w:ascii="GE Inspira" w:hAnsi="GE Inspira"/>
        </w:rPr>
        <w:t xml:space="preserve">Heat-up Test was developed during the innovation phase of </w:t>
      </w:r>
      <w:r w:rsidRPr="00684AD6">
        <w:rPr>
          <w:rFonts w:ascii="GE Inspira" w:hAnsi="GE Inspira"/>
        </w:rPr>
        <w:t xml:space="preserve">the </w:t>
      </w:r>
      <w:r w:rsidR="00EA2757" w:rsidRPr="00684AD6">
        <w:rPr>
          <w:rFonts w:ascii="GE Inspira" w:hAnsi="GE Inspira"/>
        </w:rPr>
        <w:t>1</w:t>
      </w:r>
      <w:r w:rsidR="00EA2757" w:rsidRPr="00684AD6">
        <w:rPr>
          <w:rFonts w:ascii="GE Inspira" w:hAnsi="GE Inspira"/>
          <w:vertAlign w:val="superscript"/>
        </w:rPr>
        <w:t>st</w:t>
      </w:r>
      <w:r w:rsidR="00EA2757" w:rsidRPr="00684AD6">
        <w:rPr>
          <w:rFonts w:ascii="GE Inspira" w:hAnsi="GE Inspira"/>
        </w:rPr>
        <w:t xml:space="preserve"> </w:t>
      </w:r>
      <w:r w:rsidRPr="00684AD6">
        <w:rPr>
          <w:rFonts w:ascii="GE Inspira" w:hAnsi="GE Inspira"/>
        </w:rPr>
        <w:t>Hybrid Electric Water</w:t>
      </w:r>
      <w:r>
        <w:rPr>
          <w:rFonts w:ascii="GE Inspira" w:hAnsi="GE Inspira"/>
        </w:rPr>
        <w:t xml:space="preserve"> Heater project.  The test procedure takes a snapshot of one thermal cycle of a water heater.   The KNP test-setup conditions essentially match those used in the DOE test procedure for Energy Factor and First-Hour-Delivery tests.   Outputs of this test were needed to understand operation of existing electric water heaters, and to develop the controls/algorithm for the new HEWH.  </w:t>
      </w:r>
    </w:p>
    <w:p w:rsidR="00FE5C78" w:rsidRDefault="00FE5C78">
      <w:pPr>
        <w:rPr>
          <w:rFonts w:ascii="GE Inspira" w:hAnsi="GE Inspira"/>
          <w:noProof/>
        </w:rPr>
      </w:pPr>
    </w:p>
    <w:p w:rsidR="00FE5C78" w:rsidRDefault="00FE5C78">
      <w:pPr>
        <w:tabs>
          <w:tab w:val="left" w:pos="540"/>
        </w:tabs>
        <w:spacing w:line="360" w:lineRule="auto"/>
        <w:rPr>
          <w:rFonts w:ascii="GE Inspira" w:hAnsi="GE Inspira"/>
          <w:i/>
          <w:noProof/>
          <w:sz w:val="16"/>
        </w:rPr>
      </w:pPr>
      <w:r>
        <w:rPr>
          <w:rFonts w:ascii="GE Inspira" w:hAnsi="GE Inspira"/>
          <w:b/>
          <w:noProof/>
        </w:rPr>
        <w:t>13.</w:t>
      </w:r>
      <w:r>
        <w:rPr>
          <w:rFonts w:ascii="GE Inspira" w:hAnsi="GE Inspira"/>
          <w:b/>
          <w:noProof/>
        </w:rPr>
        <w:tab/>
        <w:t xml:space="preserve">Reference </w:t>
      </w:r>
      <w:r>
        <w:rPr>
          <w:rFonts w:ascii="GE Inspira" w:hAnsi="GE Inspira"/>
          <w:i/>
          <w:noProof/>
          <w:sz w:val="16"/>
        </w:rPr>
        <w:t>(Technical studies, standards, articles, etc., which are related to this ETP)</w:t>
      </w:r>
    </w:p>
    <w:p w:rsidR="00FE5C78" w:rsidRDefault="00BE35DC">
      <w:pPr>
        <w:ind w:left="547"/>
        <w:rPr>
          <w:rFonts w:ascii="GE Inspira" w:hAnsi="GE Inspira"/>
        </w:rPr>
      </w:pPr>
      <w:r>
        <w:rPr>
          <w:rFonts w:ascii="GE Inspira" w:hAnsi="GE Inspira"/>
          <w:b/>
          <w:noProof/>
        </w:rPr>
        <w:t>N/A</w:t>
      </w:r>
    </w:p>
    <w:p w:rsidR="00FE5C78" w:rsidRDefault="00FE5C78">
      <w:pPr>
        <w:tabs>
          <w:tab w:val="left" w:pos="540"/>
        </w:tabs>
        <w:spacing w:line="360" w:lineRule="auto"/>
        <w:rPr>
          <w:rFonts w:ascii="GE Inspira" w:hAnsi="GE Inspira"/>
          <w:i/>
          <w:noProof/>
          <w:sz w:val="16"/>
        </w:rPr>
      </w:pPr>
      <w:r>
        <w:rPr>
          <w:rFonts w:ascii="GE Inspira" w:hAnsi="GE Inspira"/>
          <w:b/>
          <w:noProof/>
        </w:rPr>
        <w:t>14.</w:t>
      </w:r>
      <w:r>
        <w:rPr>
          <w:rFonts w:ascii="GE Inspira" w:hAnsi="GE Inspira"/>
          <w:b/>
          <w:noProof/>
        </w:rPr>
        <w:tab/>
        <w:t xml:space="preserve">Revision History </w:t>
      </w:r>
      <w:r>
        <w:rPr>
          <w:rFonts w:ascii="GE Inspira" w:hAnsi="GE Inspira"/>
          <w:i/>
          <w:noProof/>
          <w:sz w:val="16"/>
        </w:rPr>
        <w:t>(Includes reasoning for release of current revision, with date and name of person releasing revision)</w:t>
      </w:r>
    </w:p>
    <w:p w:rsidR="00BE35DC" w:rsidRPr="009C27BF" w:rsidRDefault="00B408AF" w:rsidP="00BE35DC">
      <w:pPr>
        <w:ind w:left="547"/>
        <w:rPr>
          <w:rFonts w:ascii="GE Inspira" w:hAnsi="GE Inspira"/>
        </w:rPr>
      </w:pPr>
      <w:r>
        <w:rPr>
          <w:rFonts w:ascii="GE Inspira" w:hAnsi="GE Inspira"/>
        </w:rPr>
        <w:t xml:space="preserve">Rev 1 – 2/17/2014 – Vikrant Patel: Recent updates </w:t>
      </w:r>
      <w:r w:rsidR="00BE35DC" w:rsidRPr="009C27BF">
        <w:rPr>
          <w:rFonts w:ascii="GE Inspira" w:hAnsi="GE Inspira"/>
        </w:rPr>
        <w:t>of this ETP.</w:t>
      </w:r>
    </w:p>
    <w:p w:rsidR="00FE5C78" w:rsidRDefault="00FE5C78">
      <w:pPr>
        <w:ind w:left="547"/>
        <w:rPr>
          <w:rFonts w:ascii="GE Inspira" w:hAnsi="GE Inspira"/>
        </w:rPr>
      </w:pPr>
    </w:p>
    <w:p w:rsidR="00FD0F84" w:rsidRDefault="00FD0F84">
      <w:pPr>
        <w:spacing w:line="360" w:lineRule="auto"/>
        <w:rPr>
          <w:rFonts w:ascii="GE Inspira" w:hAnsi="GE Inspira"/>
          <w:noProof/>
        </w:rPr>
      </w:pPr>
    </w:p>
    <w:sectPr w:rsidR="00FD0F84">
      <w:headerReference w:type="even" r:id="rId13"/>
      <w:headerReference w:type="default" r:id="rId14"/>
      <w:footerReference w:type="even" r:id="rId15"/>
      <w:footerReference w:type="default" r:id="rId16"/>
      <w:headerReference w:type="first" r:id="rId17"/>
      <w:footerReference w:type="first" r:id="rId18"/>
      <w:pgSz w:w="12240" w:h="15840" w:code="1"/>
      <w:pgMar w:top="720" w:right="864" w:bottom="720"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D44" w:rsidRDefault="00EB3D44">
      <w:r>
        <w:separator/>
      </w:r>
    </w:p>
  </w:endnote>
  <w:endnote w:type="continuationSeparator" w:id="0">
    <w:p w:rsidR="00EB3D44" w:rsidRDefault="00EB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 Inspira">
    <w:panose1 w:val="020F0603030400020203"/>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LogoFont">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711" w:rsidRDefault="00E437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E43711" w:rsidRDefault="00E437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711" w:rsidRDefault="00E437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5985">
      <w:rPr>
        <w:rStyle w:val="PageNumber"/>
        <w:noProof/>
      </w:rPr>
      <w:t>5</w:t>
    </w:r>
    <w:r>
      <w:rPr>
        <w:rStyle w:val="PageNumber"/>
      </w:rPr>
      <w:fldChar w:fldCharType="end"/>
    </w:r>
  </w:p>
  <w:p w:rsidR="00E43711" w:rsidRDefault="00E43711">
    <w:pPr>
      <w:pStyle w:val="Footer"/>
      <w:ind w:right="360"/>
      <w:rPr>
        <w:rFonts w:ascii="GE Inspira" w:hAnsi="GE Inspira"/>
      </w:rPr>
    </w:pPr>
    <w:r>
      <w:rPr>
        <w:rFonts w:ascii="GE Inspira" w:hAnsi="GE Inspira"/>
      </w:rPr>
      <w:t>ETP 725B011 Rev 1</w:t>
    </w:r>
  </w:p>
  <w:p w:rsidR="00E43711" w:rsidRDefault="00E4371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711" w:rsidRDefault="00E43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D44" w:rsidRDefault="00EB3D44">
      <w:r>
        <w:separator/>
      </w:r>
    </w:p>
  </w:footnote>
  <w:footnote w:type="continuationSeparator" w:id="0">
    <w:p w:rsidR="00EB3D44" w:rsidRDefault="00EB3D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711" w:rsidRDefault="00E437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711" w:rsidRDefault="00EB3D44">
    <w:pPr>
      <w:tabs>
        <w:tab w:val="center" w:pos="5220"/>
        <w:tab w:val="right" w:pos="10170"/>
      </w:tabs>
      <w:rPr>
        <w:rFonts w:ascii="GE Inspira" w:hAnsi="GE Inspira"/>
        <w:sz w:val="28"/>
      </w:rPr>
    </w:pPr>
    <w:sdt>
      <w:sdtPr>
        <w:rPr>
          <w:rFonts w:ascii="GELogoFont" w:hAnsi="GELogoFont"/>
          <w:sz w:val="48"/>
        </w:rPr>
        <w:id w:val="1943883301"/>
        <w:docPartObj>
          <w:docPartGallery w:val="Watermarks"/>
          <w:docPartUnique/>
        </w:docPartObj>
      </w:sdtPr>
      <w:sdtEndPr/>
      <w:sdtContent>
        <w:r>
          <w:rPr>
            <w:rFonts w:ascii="GELogoFont" w:hAnsi="GELogoFont"/>
            <w:noProof/>
            <w:sz w:val="4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98777" o:spid="_x0000_s2049" type="#_x0000_t136" style="position:absolute;margin-left:0;margin-top:0;width:529.35pt;height:211.7pt;rotation:315;z-index:-251658240;mso-position-horizontal:center;mso-position-horizontal-relative:margin;mso-position-vertical:center;mso-position-vertical-relative:margin" o:allowincell="f" fillcolor="silver" stroked="f">
              <v:fill opacity=".5"/>
              <v:textpath style="font-family:&quot;Arial Narrow&quot;;font-size:1pt" string="CLASS III"/>
              <w10:wrap anchorx="margin" anchory="margin"/>
            </v:shape>
          </w:pict>
        </w:r>
      </w:sdtContent>
    </w:sdt>
    <w:proofErr w:type="gramStart"/>
    <w:r w:rsidR="00E43711">
      <w:rPr>
        <w:rFonts w:ascii="GELogoFont" w:hAnsi="GELogoFont"/>
        <w:sz w:val="48"/>
      </w:rPr>
      <w:t>g</w:t>
    </w:r>
    <w:proofErr w:type="gramEnd"/>
    <w:r w:rsidR="00E43711">
      <w:rPr>
        <w:rFonts w:ascii="Arial" w:hAnsi="Arial"/>
        <w:sz w:val="28"/>
      </w:rPr>
      <w:t xml:space="preserve"> </w:t>
    </w:r>
    <w:r w:rsidR="00E43711">
      <w:rPr>
        <w:rFonts w:ascii="GE Inspira" w:hAnsi="GE Inspira"/>
        <w:sz w:val="32"/>
      </w:rPr>
      <w:t>GE Consumer &amp; Industrial</w:t>
    </w:r>
    <w:r w:rsidR="00E43711">
      <w:rPr>
        <w:rFonts w:ascii="GE Inspira" w:hAnsi="GE Inspira"/>
        <w:sz w:val="32"/>
      </w:rPr>
      <w:tab/>
      <w:t xml:space="preserve">       Engineering Test Procedure</w:t>
    </w:r>
    <w:r w:rsidR="00E43711">
      <w:rPr>
        <w:rFonts w:ascii="GE Inspira" w:hAnsi="GE Inspira"/>
        <w:sz w:val="28"/>
      </w:rPr>
      <w:t xml:space="preserve"> </w:t>
    </w:r>
    <w:r w:rsidR="00E43711">
      <w:rPr>
        <w:rFonts w:ascii="GE Inspira" w:hAnsi="GE Inspira"/>
        <w:sz w:val="28"/>
      </w:rPr>
      <w:tab/>
    </w:r>
    <w:r w:rsidR="00E43711">
      <w:rPr>
        <w:rFonts w:ascii="GE Inspira" w:hAnsi="GE Inspira"/>
        <w:i/>
      </w:rPr>
      <w:t>(Uncontrolled if printed)</w:t>
    </w:r>
  </w:p>
  <w:p w:rsidR="00E43711" w:rsidRDefault="00E43711">
    <w:pPr>
      <w:pStyle w:val="Header"/>
    </w:pPr>
    <w:r>
      <w:rPr>
        <w:rFonts w:ascii="Arial" w:hAnsi="Arial"/>
        <w:noProof/>
      </w:rPr>
      <mc:AlternateContent>
        <mc:Choice Requires="wps">
          <w:drawing>
            <wp:anchor distT="0" distB="0" distL="114300" distR="114300" simplePos="0" relativeHeight="251657216" behindDoc="0" locked="0" layoutInCell="0" allowOverlap="1" wp14:anchorId="32C93B9E" wp14:editId="6D00ECF2">
              <wp:simplePos x="0" y="0"/>
              <wp:positionH relativeFrom="column">
                <wp:posOffset>0</wp:posOffset>
              </wp:positionH>
              <wp:positionV relativeFrom="paragraph">
                <wp:posOffset>73660</wp:posOffset>
              </wp:positionV>
              <wp:extent cx="68580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540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" o:allowincell="f" strokeweight="4.5pt"/>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711" w:rsidRDefault="00E437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2E2D"/>
    <w:multiLevelType w:val="singleLevel"/>
    <w:tmpl w:val="5E9C1F84"/>
    <w:lvl w:ilvl="0">
      <w:start w:val="11"/>
      <w:numFmt w:val="decimal"/>
      <w:lvlText w:val="%1"/>
      <w:lvlJc w:val="left"/>
      <w:pPr>
        <w:tabs>
          <w:tab w:val="num" w:pos="1200"/>
        </w:tabs>
        <w:ind w:left="1200" w:hanging="360"/>
      </w:pPr>
      <w:rPr>
        <w:rFonts w:hint="default"/>
      </w:rPr>
    </w:lvl>
  </w:abstractNum>
  <w:abstractNum w:abstractNumId="1">
    <w:nsid w:val="010F5D82"/>
    <w:multiLevelType w:val="hybridMultilevel"/>
    <w:tmpl w:val="13F6216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17B73B4"/>
    <w:multiLevelType w:val="hybridMultilevel"/>
    <w:tmpl w:val="8ACC3EC2"/>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04118D"/>
    <w:multiLevelType w:val="singleLevel"/>
    <w:tmpl w:val="17E04C8A"/>
    <w:lvl w:ilvl="0">
      <w:start w:val="1"/>
      <w:numFmt w:val="upperLetter"/>
      <w:lvlText w:val="%1."/>
      <w:lvlJc w:val="left"/>
      <w:pPr>
        <w:tabs>
          <w:tab w:val="num" w:pos="1080"/>
        </w:tabs>
        <w:ind w:left="1080" w:hanging="360"/>
      </w:pPr>
      <w:rPr>
        <w:rFonts w:hint="default"/>
      </w:rPr>
    </w:lvl>
  </w:abstractNum>
  <w:abstractNum w:abstractNumId="4">
    <w:nsid w:val="10D91A47"/>
    <w:multiLevelType w:val="singleLevel"/>
    <w:tmpl w:val="FB800D6E"/>
    <w:lvl w:ilvl="0">
      <w:start w:val="1"/>
      <w:numFmt w:val="bullet"/>
      <w:lvlText w:val=""/>
      <w:lvlJc w:val="left"/>
      <w:pPr>
        <w:tabs>
          <w:tab w:val="num" w:pos="360"/>
        </w:tabs>
        <w:ind w:left="360" w:hanging="360"/>
      </w:pPr>
      <w:rPr>
        <w:rFonts w:ascii="Symbol" w:hAnsi="Symbol" w:hint="default"/>
      </w:rPr>
    </w:lvl>
  </w:abstractNum>
  <w:abstractNum w:abstractNumId="5">
    <w:nsid w:val="1A4157BB"/>
    <w:multiLevelType w:val="singleLevel"/>
    <w:tmpl w:val="CDA4BDE6"/>
    <w:lvl w:ilvl="0">
      <w:start w:val="7"/>
      <w:numFmt w:val="decimal"/>
      <w:lvlText w:val=""/>
      <w:lvlJc w:val="left"/>
      <w:pPr>
        <w:tabs>
          <w:tab w:val="num" w:pos="360"/>
        </w:tabs>
        <w:ind w:left="360" w:hanging="360"/>
      </w:pPr>
      <w:rPr>
        <w:rFonts w:hint="default"/>
      </w:rPr>
    </w:lvl>
  </w:abstractNum>
  <w:abstractNum w:abstractNumId="6">
    <w:nsid w:val="25875AE0"/>
    <w:multiLevelType w:val="singleLevel"/>
    <w:tmpl w:val="0484B9D0"/>
    <w:lvl w:ilvl="0">
      <w:start w:val="11"/>
      <w:numFmt w:val="decimal"/>
      <w:lvlText w:val="%1"/>
      <w:lvlJc w:val="left"/>
      <w:pPr>
        <w:tabs>
          <w:tab w:val="num" w:pos="1200"/>
        </w:tabs>
        <w:ind w:left="1200" w:hanging="360"/>
      </w:pPr>
      <w:rPr>
        <w:rFonts w:hint="default"/>
      </w:rPr>
    </w:lvl>
  </w:abstractNum>
  <w:abstractNum w:abstractNumId="7">
    <w:nsid w:val="25BB2AC3"/>
    <w:multiLevelType w:val="singleLevel"/>
    <w:tmpl w:val="54AA56C0"/>
    <w:lvl w:ilvl="0">
      <w:start w:val="1"/>
      <w:numFmt w:val="lowerLetter"/>
      <w:lvlText w:val="%1."/>
      <w:lvlJc w:val="left"/>
      <w:pPr>
        <w:tabs>
          <w:tab w:val="num" w:pos="1500"/>
        </w:tabs>
        <w:ind w:left="1500" w:hanging="360"/>
      </w:pPr>
      <w:rPr>
        <w:rFonts w:hint="default"/>
      </w:rPr>
    </w:lvl>
  </w:abstractNum>
  <w:abstractNum w:abstractNumId="8">
    <w:nsid w:val="29D74E21"/>
    <w:multiLevelType w:val="hybridMultilevel"/>
    <w:tmpl w:val="8ACC3EC2"/>
    <w:lvl w:ilvl="0" w:tplc="04090001">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606660"/>
    <w:multiLevelType w:val="singleLevel"/>
    <w:tmpl w:val="74C62B7A"/>
    <w:lvl w:ilvl="0">
      <w:start w:val="12"/>
      <w:numFmt w:val="decimal"/>
      <w:lvlText w:val="%1"/>
      <w:lvlJc w:val="left"/>
      <w:pPr>
        <w:tabs>
          <w:tab w:val="num" w:pos="1200"/>
        </w:tabs>
        <w:ind w:left="1200" w:hanging="360"/>
      </w:pPr>
      <w:rPr>
        <w:rFonts w:hint="default"/>
      </w:rPr>
    </w:lvl>
  </w:abstractNum>
  <w:abstractNum w:abstractNumId="10">
    <w:nsid w:val="2C161462"/>
    <w:multiLevelType w:val="multilevel"/>
    <w:tmpl w:val="2CCA9B5C"/>
    <w:lvl w:ilvl="0">
      <w:start w:val="1"/>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1">
    <w:nsid w:val="32FE7049"/>
    <w:multiLevelType w:val="hybridMultilevel"/>
    <w:tmpl w:val="F2C4D090"/>
    <w:lvl w:ilvl="0" w:tplc="0409000F">
      <w:start w:val="1"/>
      <w:numFmt w:val="decimal"/>
      <w:lvlText w:val="%1."/>
      <w:lvlJc w:val="left"/>
      <w:pPr>
        <w:tabs>
          <w:tab w:val="num" w:pos="1260"/>
        </w:tabs>
        <w:ind w:left="1260" w:hanging="360"/>
      </w:p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nsid w:val="32FF1B66"/>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42D3627F"/>
    <w:multiLevelType w:val="hybridMultilevel"/>
    <w:tmpl w:val="FCC0032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nsid w:val="44576D24"/>
    <w:multiLevelType w:val="multilevel"/>
    <w:tmpl w:val="7F8447D4"/>
    <w:lvl w:ilvl="0">
      <w:start w:val="1"/>
      <w:numFmt w:val="decimal"/>
      <w:lvlText w:val="%1.0"/>
      <w:lvlJc w:val="left"/>
      <w:pPr>
        <w:tabs>
          <w:tab w:val="num" w:pos="420"/>
        </w:tabs>
        <w:ind w:left="420" w:hanging="420"/>
      </w:pPr>
      <w:rPr>
        <w:rFonts w:hint="default"/>
        <w:b/>
      </w:rPr>
    </w:lvl>
    <w:lvl w:ilvl="1">
      <w:start w:val="1"/>
      <w:numFmt w:val="decimal"/>
      <w:lvlText w:val="%1.%2"/>
      <w:lvlJc w:val="left"/>
      <w:pPr>
        <w:tabs>
          <w:tab w:val="num" w:pos="1140"/>
        </w:tabs>
        <w:ind w:left="1140" w:hanging="4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5">
    <w:nsid w:val="461256C3"/>
    <w:multiLevelType w:val="singleLevel"/>
    <w:tmpl w:val="5E3445B0"/>
    <w:lvl w:ilvl="0">
      <w:start w:val="10"/>
      <w:numFmt w:val="decimal"/>
      <w:lvlText w:val="%1."/>
      <w:lvlJc w:val="left"/>
      <w:pPr>
        <w:tabs>
          <w:tab w:val="num" w:pos="1200"/>
        </w:tabs>
        <w:ind w:left="1200" w:hanging="360"/>
      </w:pPr>
      <w:rPr>
        <w:rFonts w:hint="default"/>
      </w:rPr>
    </w:lvl>
  </w:abstractNum>
  <w:abstractNum w:abstractNumId="16">
    <w:nsid w:val="469F00F2"/>
    <w:multiLevelType w:val="singleLevel"/>
    <w:tmpl w:val="DABE41A2"/>
    <w:lvl w:ilvl="0">
      <w:start w:val="5"/>
      <w:numFmt w:val="decimal"/>
      <w:lvlText w:val="%1."/>
      <w:lvlJc w:val="left"/>
      <w:pPr>
        <w:tabs>
          <w:tab w:val="num" w:pos="1440"/>
        </w:tabs>
        <w:ind w:left="1440" w:hanging="720"/>
      </w:pPr>
      <w:rPr>
        <w:rFonts w:hint="default"/>
      </w:rPr>
    </w:lvl>
  </w:abstractNum>
  <w:abstractNum w:abstractNumId="17">
    <w:nsid w:val="48EF4B7D"/>
    <w:multiLevelType w:val="singleLevel"/>
    <w:tmpl w:val="715428EA"/>
    <w:lvl w:ilvl="0">
      <w:start w:val="3"/>
      <w:numFmt w:val="lowerLetter"/>
      <w:lvlText w:val="%1."/>
      <w:lvlJc w:val="left"/>
      <w:pPr>
        <w:tabs>
          <w:tab w:val="num" w:pos="1440"/>
        </w:tabs>
        <w:ind w:left="1440" w:hanging="360"/>
      </w:pPr>
      <w:rPr>
        <w:rFonts w:hint="default"/>
      </w:rPr>
    </w:lvl>
  </w:abstractNum>
  <w:abstractNum w:abstractNumId="18">
    <w:nsid w:val="4C0110C5"/>
    <w:multiLevelType w:val="hybridMultilevel"/>
    <w:tmpl w:val="1466FA90"/>
    <w:lvl w:ilvl="0" w:tplc="5CE07D80">
      <w:start w:val="7"/>
      <w:numFmt w:val="decimal"/>
      <w:lvlText w:val="%1."/>
      <w:lvlJc w:val="left"/>
      <w:pPr>
        <w:tabs>
          <w:tab w:val="num" w:pos="540"/>
        </w:tabs>
        <w:ind w:left="540" w:hanging="420"/>
      </w:pPr>
      <w:rPr>
        <w:rFonts w:ascii="Symbol" w:hAnsi="Symbol"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9">
    <w:nsid w:val="51597ED5"/>
    <w:multiLevelType w:val="singleLevel"/>
    <w:tmpl w:val="175EDAF0"/>
    <w:lvl w:ilvl="0">
      <w:start w:val="6"/>
      <w:numFmt w:val="decimal"/>
      <w:lvlText w:val="%1."/>
      <w:lvlJc w:val="left"/>
      <w:pPr>
        <w:tabs>
          <w:tab w:val="num" w:pos="540"/>
        </w:tabs>
        <w:ind w:left="540" w:hanging="540"/>
      </w:pPr>
      <w:rPr>
        <w:rFonts w:hint="default"/>
      </w:rPr>
    </w:lvl>
  </w:abstractNum>
  <w:abstractNum w:abstractNumId="20">
    <w:nsid w:val="543714A4"/>
    <w:multiLevelType w:val="singleLevel"/>
    <w:tmpl w:val="313411E4"/>
    <w:lvl w:ilvl="0">
      <w:start w:val="6"/>
      <w:numFmt w:val="upperLetter"/>
      <w:lvlText w:val="%1."/>
      <w:lvlJc w:val="left"/>
      <w:pPr>
        <w:tabs>
          <w:tab w:val="num" w:pos="1320"/>
        </w:tabs>
        <w:ind w:left="1320" w:hanging="360"/>
      </w:pPr>
      <w:rPr>
        <w:rFonts w:hint="default"/>
      </w:rPr>
    </w:lvl>
  </w:abstractNum>
  <w:abstractNum w:abstractNumId="21">
    <w:nsid w:val="549C3895"/>
    <w:multiLevelType w:val="multilevel"/>
    <w:tmpl w:val="5D726AC4"/>
    <w:lvl w:ilvl="0">
      <w:start w:val="2"/>
      <w:numFmt w:val="decimal"/>
      <w:pStyle w:val="Heading6"/>
      <w:lvlText w:val=""/>
      <w:lvlJc w:val="left"/>
      <w:pPr>
        <w:tabs>
          <w:tab w:val="num" w:pos="360"/>
        </w:tabs>
        <w:ind w:left="360" w:hanging="360"/>
      </w:pPr>
      <w:rPr>
        <w:rFonts w:hint="default"/>
      </w:rPr>
    </w:lvl>
    <w:lvl w:ilvl="1">
      <w:start w:val="1"/>
      <w:numFmt w:val="decimal"/>
      <w:lvlText w:val="%1.%2"/>
      <w:lvlJc w:val="left"/>
      <w:pPr>
        <w:tabs>
          <w:tab w:val="num" w:pos="1140"/>
        </w:tabs>
        <w:ind w:left="1140" w:hanging="4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2">
    <w:nsid w:val="585A3954"/>
    <w:multiLevelType w:val="hybridMultilevel"/>
    <w:tmpl w:val="F6AA90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9BB122C"/>
    <w:multiLevelType w:val="multilevel"/>
    <w:tmpl w:val="CC72C5AE"/>
    <w:lvl w:ilvl="0">
      <w:start w:val="6"/>
      <w:numFmt w:val="decimal"/>
      <w:lvlText w:val="%1.0"/>
      <w:lvlJc w:val="left"/>
      <w:pPr>
        <w:tabs>
          <w:tab w:val="num" w:pos="1140"/>
        </w:tabs>
        <w:ind w:left="1140" w:hanging="480"/>
      </w:pPr>
      <w:rPr>
        <w:rFonts w:hint="default"/>
      </w:rPr>
    </w:lvl>
    <w:lvl w:ilvl="1">
      <w:start w:val="1"/>
      <w:numFmt w:val="decimal"/>
      <w:lvlText w:val="%1.%2"/>
      <w:lvlJc w:val="left"/>
      <w:pPr>
        <w:tabs>
          <w:tab w:val="num" w:pos="1860"/>
        </w:tabs>
        <w:ind w:left="1860" w:hanging="480"/>
      </w:pPr>
      <w:rPr>
        <w:rFonts w:hint="default"/>
      </w:rPr>
    </w:lvl>
    <w:lvl w:ilvl="2">
      <w:start w:val="1"/>
      <w:numFmt w:val="decimal"/>
      <w:lvlText w:val="%1.%2.%3"/>
      <w:lvlJc w:val="left"/>
      <w:pPr>
        <w:tabs>
          <w:tab w:val="num" w:pos="2820"/>
        </w:tabs>
        <w:ind w:left="2820" w:hanging="720"/>
      </w:pPr>
      <w:rPr>
        <w:rFonts w:hint="default"/>
      </w:rPr>
    </w:lvl>
    <w:lvl w:ilvl="3">
      <w:start w:val="1"/>
      <w:numFmt w:val="decimal"/>
      <w:lvlText w:val="%1.%2.%3.%4"/>
      <w:lvlJc w:val="left"/>
      <w:pPr>
        <w:tabs>
          <w:tab w:val="num" w:pos="3540"/>
        </w:tabs>
        <w:ind w:left="354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5340"/>
        </w:tabs>
        <w:ind w:left="5340" w:hanging="1080"/>
      </w:pPr>
      <w:rPr>
        <w:rFonts w:hint="default"/>
      </w:rPr>
    </w:lvl>
    <w:lvl w:ilvl="6">
      <w:start w:val="1"/>
      <w:numFmt w:val="decimal"/>
      <w:lvlText w:val="%1.%2.%3.%4.%5.%6.%7"/>
      <w:lvlJc w:val="left"/>
      <w:pPr>
        <w:tabs>
          <w:tab w:val="num" w:pos="6420"/>
        </w:tabs>
        <w:ind w:left="6420" w:hanging="1440"/>
      </w:pPr>
      <w:rPr>
        <w:rFonts w:hint="default"/>
      </w:rPr>
    </w:lvl>
    <w:lvl w:ilvl="7">
      <w:start w:val="1"/>
      <w:numFmt w:val="decimal"/>
      <w:lvlText w:val="%1.%2.%3.%4.%5.%6.%7.%8"/>
      <w:lvlJc w:val="left"/>
      <w:pPr>
        <w:tabs>
          <w:tab w:val="num" w:pos="7140"/>
        </w:tabs>
        <w:ind w:left="7140" w:hanging="1440"/>
      </w:pPr>
      <w:rPr>
        <w:rFonts w:hint="default"/>
      </w:rPr>
    </w:lvl>
    <w:lvl w:ilvl="8">
      <w:start w:val="1"/>
      <w:numFmt w:val="decimal"/>
      <w:lvlText w:val="%1.%2.%3.%4.%5.%6.%7.%8.%9"/>
      <w:lvlJc w:val="left"/>
      <w:pPr>
        <w:tabs>
          <w:tab w:val="num" w:pos="8220"/>
        </w:tabs>
        <w:ind w:left="8220" w:hanging="1800"/>
      </w:pPr>
      <w:rPr>
        <w:rFonts w:hint="default"/>
      </w:rPr>
    </w:lvl>
  </w:abstractNum>
  <w:abstractNum w:abstractNumId="24">
    <w:nsid w:val="5C306572"/>
    <w:multiLevelType w:val="hybridMultilevel"/>
    <w:tmpl w:val="3E6E6AE6"/>
    <w:lvl w:ilvl="0" w:tplc="9B603F5C">
      <w:start w:val="7"/>
      <w:numFmt w:val="decimal"/>
      <w:lvlText w:val="%1."/>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711D46"/>
    <w:multiLevelType w:val="multilevel"/>
    <w:tmpl w:val="8C147F9A"/>
    <w:lvl w:ilvl="0">
      <w:start w:val="11"/>
      <w:numFmt w:val="decimal"/>
      <w:lvlText w:val="%1.0"/>
      <w:lvlJc w:val="left"/>
      <w:pPr>
        <w:tabs>
          <w:tab w:val="num" w:pos="1380"/>
        </w:tabs>
        <w:ind w:left="1380" w:hanging="540"/>
      </w:pPr>
      <w:rPr>
        <w:rFonts w:hint="default"/>
      </w:rPr>
    </w:lvl>
    <w:lvl w:ilvl="1">
      <w:start w:val="1"/>
      <w:numFmt w:val="decimal"/>
      <w:lvlText w:val="%1.%2"/>
      <w:lvlJc w:val="left"/>
      <w:pPr>
        <w:tabs>
          <w:tab w:val="num" w:pos="2100"/>
        </w:tabs>
        <w:ind w:left="2100" w:hanging="540"/>
      </w:pPr>
      <w:rPr>
        <w:rFonts w:hint="default"/>
      </w:rPr>
    </w:lvl>
    <w:lvl w:ilvl="2">
      <w:start w:val="1"/>
      <w:numFmt w:val="decimal"/>
      <w:lvlText w:val="%1.%2.%3"/>
      <w:lvlJc w:val="left"/>
      <w:pPr>
        <w:tabs>
          <w:tab w:val="num" w:pos="3000"/>
        </w:tabs>
        <w:ind w:left="3000" w:hanging="720"/>
      </w:pPr>
      <w:rPr>
        <w:rFonts w:hint="default"/>
      </w:rPr>
    </w:lvl>
    <w:lvl w:ilvl="3">
      <w:start w:val="1"/>
      <w:numFmt w:val="decimal"/>
      <w:lvlText w:val="%1.%2.%3.%4"/>
      <w:lvlJc w:val="left"/>
      <w:pPr>
        <w:tabs>
          <w:tab w:val="num" w:pos="3720"/>
        </w:tabs>
        <w:ind w:left="3720" w:hanging="720"/>
      </w:pPr>
      <w:rPr>
        <w:rFonts w:hint="default"/>
      </w:rPr>
    </w:lvl>
    <w:lvl w:ilvl="4">
      <w:start w:val="1"/>
      <w:numFmt w:val="decimal"/>
      <w:lvlText w:val="%1.%2.%3.%4.%5"/>
      <w:lvlJc w:val="left"/>
      <w:pPr>
        <w:tabs>
          <w:tab w:val="num" w:pos="4800"/>
        </w:tabs>
        <w:ind w:left="4800" w:hanging="1080"/>
      </w:pPr>
      <w:rPr>
        <w:rFonts w:hint="default"/>
      </w:rPr>
    </w:lvl>
    <w:lvl w:ilvl="5">
      <w:start w:val="1"/>
      <w:numFmt w:val="decimal"/>
      <w:lvlText w:val="%1.%2.%3.%4.%5.%6"/>
      <w:lvlJc w:val="left"/>
      <w:pPr>
        <w:tabs>
          <w:tab w:val="num" w:pos="5520"/>
        </w:tabs>
        <w:ind w:left="5520" w:hanging="1080"/>
      </w:pPr>
      <w:rPr>
        <w:rFonts w:hint="default"/>
      </w:rPr>
    </w:lvl>
    <w:lvl w:ilvl="6">
      <w:start w:val="1"/>
      <w:numFmt w:val="decimal"/>
      <w:lvlText w:val="%1.%2.%3.%4.%5.%6.%7"/>
      <w:lvlJc w:val="left"/>
      <w:pPr>
        <w:tabs>
          <w:tab w:val="num" w:pos="6600"/>
        </w:tabs>
        <w:ind w:left="6600" w:hanging="1440"/>
      </w:pPr>
      <w:rPr>
        <w:rFonts w:hint="default"/>
      </w:rPr>
    </w:lvl>
    <w:lvl w:ilvl="7">
      <w:start w:val="1"/>
      <w:numFmt w:val="decimal"/>
      <w:lvlText w:val="%1.%2.%3.%4.%5.%6.%7.%8"/>
      <w:lvlJc w:val="left"/>
      <w:pPr>
        <w:tabs>
          <w:tab w:val="num" w:pos="7320"/>
        </w:tabs>
        <w:ind w:left="7320" w:hanging="1440"/>
      </w:pPr>
      <w:rPr>
        <w:rFonts w:hint="default"/>
      </w:rPr>
    </w:lvl>
    <w:lvl w:ilvl="8">
      <w:start w:val="1"/>
      <w:numFmt w:val="decimal"/>
      <w:lvlText w:val="%1.%2.%3.%4.%5.%6.%7.%8.%9"/>
      <w:lvlJc w:val="left"/>
      <w:pPr>
        <w:tabs>
          <w:tab w:val="num" w:pos="8400"/>
        </w:tabs>
        <w:ind w:left="8400" w:hanging="1800"/>
      </w:pPr>
      <w:rPr>
        <w:rFonts w:hint="default"/>
      </w:rPr>
    </w:lvl>
  </w:abstractNum>
  <w:abstractNum w:abstractNumId="26">
    <w:nsid w:val="5FF9317B"/>
    <w:multiLevelType w:val="hybridMultilevel"/>
    <w:tmpl w:val="F232E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1A786B"/>
    <w:multiLevelType w:val="hybridMultilevel"/>
    <w:tmpl w:val="F2C4D09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8">
    <w:nsid w:val="61891353"/>
    <w:multiLevelType w:val="hybridMultilevel"/>
    <w:tmpl w:val="593E2F30"/>
    <w:lvl w:ilvl="0" w:tplc="454E40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2C164D5"/>
    <w:multiLevelType w:val="singleLevel"/>
    <w:tmpl w:val="1CCE6F8E"/>
    <w:lvl w:ilvl="0">
      <w:start w:val="11"/>
      <w:numFmt w:val="decimal"/>
      <w:lvlText w:val="%1."/>
      <w:lvlJc w:val="left"/>
      <w:pPr>
        <w:tabs>
          <w:tab w:val="num" w:pos="420"/>
        </w:tabs>
        <w:ind w:left="420" w:hanging="420"/>
      </w:pPr>
      <w:rPr>
        <w:rFonts w:hint="default"/>
      </w:rPr>
    </w:lvl>
  </w:abstractNum>
  <w:abstractNum w:abstractNumId="30">
    <w:nsid w:val="6F85230C"/>
    <w:multiLevelType w:val="singleLevel"/>
    <w:tmpl w:val="95346C12"/>
    <w:lvl w:ilvl="0">
      <w:start w:val="10"/>
      <w:numFmt w:val="decimal"/>
      <w:lvlText w:val="%1"/>
      <w:lvlJc w:val="left"/>
      <w:pPr>
        <w:tabs>
          <w:tab w:val="num" w:pos="1095"/>
        </w:tabs>
        <w:ind w:left="1095" w:hanging="360"/>
      </w:pPr>
      <w:rPr>
        <w:rFonts w:hint="default"/>
      </w:rPr>
    </w:lvl>
  </w:abstractNum>
  <w:abstractNum w:abstractNumId="31">
    <w:nsid w:val="7407129A"/>
    <w:multiLevelType w:val="singleLevel"/>
    <w:tmpl w:val="86AE4466"/>
    <w:lvl w:ilvl="0">
      <w:start w:val="9"/>
      <w:numFmt w:val="decimal"/>
      <w:lvlText w:val="%1."/>
      <w:lvlJc w:val="left"/>
      <w:pPr>
        <w:tabs>
          <w:tab w:val="num" w:pos="540"/>
        </w:tabs>
        <w:ind w:left="540" w:hanging="540"/>
      </w:pPr>
      <w:rPr>
        <w:rFonts w:hint="default"/>
      </w:rPr>
    </w:lvl>
  </w:abstractNum>
  <w:abstractNum w:abstractNumId="32">
    <w:nsid w:val="76FC6FBB"/>
    <w:multiLevelType w:val="singleLevel"/>
    <w:tmpl w:val="4AEE2132"/>
    <w:lvl w:ilvl="0">
      <w:start w:val="3"/>
      <w:numFmt w:val="decimal"/>
      <w:lvlText w:val="%1."/>
      <w:lvlJc w:val="left"/>
      <w:pPr>
        <w:tabs>
          <w:tab w:val="num" w:pos="540"/>
        </w:tabs>
        <w:ind w:left="540" w:hanging="540"/>
      </w:pPr>
      <w:rPr>
        <w:rFonts w:hint="default"/>
      </w:rPr>
    </w:lvl>
  </w:abstractNum>
  <w:abstractNum w:abstractNumId="33">
    <w:nsid w:val="7A8C2C37"/>
    <w:multiLevelType w:val="singleLevel"/>
    <w:tmpl w:val="104EE152"/>
    <w:lvl w:ilvl="0">
      <w:start w:val="1"/>
      <w:numFmt w:val="lowerLetter"/>
      <w:lvlText w:val="%1."/>
      <w:lvlJc w:val="left"/>
      <w:pPr>
        <w:tabs>
          <w:tab w:val="num" w:pos="1620"/>
        </w:tabs>
        <w:ind w:left="1620" w:hanging="360"/>
      </w:pPr>
      <w:rPr>
        <w:rFonts w:hint="default"/>
      </w:rPr>
    </w:lvl>
  </w:abstractNum>
  <w:abstractNum w:abstractNumId="34">
    <w:nsid w:val="7AA55092"/>
    <w:multiLevelType w:val="hybridMultilevel"/>
    <w:tmpl w:val="840C3532"/>
    <w:lvl w:ilvl="0" w:tplc="04090001">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35">
    <w:nsid w:val="7B3C0386"/>
    <w:multiLevelType w:val="singleLevel"/>
    <w:tmpl w:val="A3E4EAA2"/>
    <w:lvl w:ilvl="0">
      <w:start w:val="6"/>
      <w:numFmt w:val="upperLetter"/>
      <w:lvlText w:val="%1."/>
      <w:lvlJc w:val="left"/>
      <w:pPr>
        <w:tabs>
          <w:tab w:val="num" w:pos="1320"/>
        </w:tabs>
        <w:ind w:left="1320" w:hanging="360"/>
      </w:pPr>
      <w:rPr>
        <w:rFonts w:hint="default"/>
      </w:rPr>
    </w:lvl>
  </w:abstractNum>
  <w:abstractNum w:abstractNumId="36">
    <w:nsid w:val="7D6F5002"/>
    <w:multiLevelType w:val="hybridMultilevel"/>
    <w:tmpl w:val="5212F4EE"/>
    <w:lvl w:ilvl="0" w:tplc="E9DEB0A2">
      <w:start w:val="6"/>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7">
    <w:nsid w:val="7F6A6002"/>
    <w:multiLevelType w:val="hybridMultilevel"/>
    <w:tmpl w:val="09CACCD8"/>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BE7891"/>
    <w:multiLevelType w:val="singleLevel"/>
    <w:tmpl w:val="662045E6"/>
    <w:lvl w:ilvl="0">
      <w:start w:val="1"/>
      <w:numFmt w:val="lowerLetter"/>
      <w:lvlText w:val="%1."/>
      <w:lvlJc w:val="left"/>
      <w:pPr>
        <w:tabs>
          <w:tab w:val="num" w:pos="1440"/>
        </w:tabs>
        <w:ind w:left="1440" w:hanging="360"/>
      </w:pPr>
      <w:rPr>
        <w:rFonts w:hint="default"/>
      </w:rPr>
    </w:lvl>
  </w:abstractNum>
  <w:num w:numId="1">
    <w:abstractNumId w:val="12"/>
  </w:num>
  <w:num w:numId="2">
    <w:abstractNumId w:val="10"/>
  </w:num>
  <w:num w:numId="3">
    <w:abstractNumId w:val="14"/>
  </w:num>
  <w:num w:numId="4">
    <w:abstractNumId w:val="38"/>
  </w:num>
  <w:num w:numId="5">
    <w:abstractNumId w:val="35"/>
  </w:num>
  <w:num w:numId="6">
    <w:abstractNumId w:val="29"/>
  </w:num>
  <w:num w:numId="7">
    <w:abstractNumId w:val="33"/>
  </w:num>
  <w:num w:numId="8">
    <w:abstractNumId w:val="16"/>
  </w:num>
  <w:num w:numId="9">
    <w:abstractNumId w:val="5"/>
  </w:num>
  <w:num w:numId="10">
    <w:abstractNumId w:val="21"/>
  </w:num>
  <w:num w:numId="11">
    <w:abstractNumId w:val="3"/>
  </w:num>
  <w:num w:numId="12">
    <w:abstractNumId w:val="20"/>
  </w:num>
  <w:num w:numId="13">
    <w:abstractNumId w:val="25"/>
  </w:num>
  <w:num w:numId="14">
    <w:abstractNumId w:val="23"/>
  </w:num>
  <w:num w:numId="15">
    <w:abstractNumId w:val="7"/>
  </w:num>
  <w:num w:numId="16">
    <w:abstractNumId w:val="17"/>
  </w:num>
  <w:num w:numId="17">
    <w:abstractNumId w:val="15"/>
  </w:num>
  <w:num w:numId="18">
    <w:abstractNumId w:val="0"/>
  </w:num>
  <w:num w:numId="19">
    <w:abstractNumId w:val="9"/>
  </w:num>
  <w:num w:numId="20">
    <w:abstractNumId w:val="6"/>
  </w:num>
  <w:num w:numId="21">
    <w:abstractNumId w:val="30"/>
  </w:num>
  <w:num w:numId="22">
    <w:abstractNumId w:val="32"/>
  </w:num>
  <w:num w:numId="23">
    <w:abstractNumId w:val="19"/>
  </w:num>
  <w:num w:numId="24">
    <w:abstractNumId w:val="31"/>
  </w:num>
  <w:num w:numId="25">
    <w:abstractNumId w:val="4"/>
  </w:num>
  <w:num w:numId="26">
    <w:abstractNumId w:val="8"/>
  </w:num>
  <w:num w:numId="27">
    <w:abstractNumId w:val="2"/>
  </w:num>
  <w:num w:numId="28">
    <w:abstractNumId w:val="1"/>
  </w:num>
  <w:num w:numId="29">
    <w:abstractNumId w:val="27"/>
  </w:num>
  <w:num w:numId="30">
    <w:abstractNumId w:val="24"/>
  </w:num>
  <w:num w:numId="31">
    <w:abstractNumId w:val="18"/>
  </w:num>
  <w:num w:numId="32">
    <w:abstractNumId w:val="36"/>
  </w:num>
  <w:num w:numId="33">
    <w:abstractNumId w:val="28"/>
  </w:num>
  <w:num w:numId="34">
    <w:abstractNumId w:val="22"/>
  </w:num>
  <w:num w:numId="35">
    <w:abstractNumId w:val="37"/>
  </w:num>
  <w:num w:numId="36">
    <w:abstractNumId w:val="34"/>
  </w:num>
  <w:num w:numId="37">
    <w:abstractNumId w:val="13"/>
  </w:num>
  <w:num w:numId="38">
    <w:abstractNumId w:val="26"/>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5DC"/>
    <w:rsid w:val="000104A3"/>
    <w:rsid w:val="00172C23"/>
    <w:rsid w:val="00174A1E"/>
    <w:rsid w:val="00193BA8"/>
    <w:rsid w:val="00237AD7"/>
    <w:rsid w:val="002A4E09"/>
    <w:rsid w:val="002E5DFE"/>
    <w:rsid w:val="003B55AB"/>
    <w:rsid w:val="003E5FCD"/>
    <w:rsid w:val="004A3223"/>
    <w:rsid w:val="004D49D3"/>
    <w:rsid w:val="004D5985"/>
    <w:rsid w:val="005953D8"/>
    <w:rsid w:val="005A376B"/>
    <w:rsid w:val="00684AD6"/>
    <w:rsid w:val="0069039A"/>
    <w:rsid w:val="007427B1"/>
    <w:rsid w:val="007674C1"/>
    <w:rsid w:val="00831913"/>
    <w:rsid w:val="008C6732"/>
    <w:rsid w:val="00B260B6"/>
    <w:rsid w:val="00B37AD6"/>
    <w:rsid w:val="00B408AF"/>
    <w:rsid w:val="00B77DCE"/>
    <w:rsid w:val="00BE35DC"/>
    <w:rsid w:val="00C532EF"/>
    <w:rsid w:val="00D069DF"/>
    <w:rsid w:val="00DB454F"/>
    <w:rsid w:val="00E43711"/>
    <w:rsid w:val="00E866AD"/>
    <w:rsid w:val="00EA2757"/>
    <w:rsid w:val="00EB3D44"/>
    <w:rsid w:val="00FD0F84"/>
    <w:rsid w:val="00FE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outlineLvl w:val="1"/>
    </w:pPr>
    <w:rPr>
      <w:b/>
      <w:sz w:val="16"/>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ind w:left="1380"/>
      <w:outlineLvl w:val="3"/>
    </w:pPr>
    <w:rPr>
      <w:noProof/>
      <w:sz w:val="24"/>
    </w:rPr>
  </w:style>
  <w:style w:type="paragraph" w:styleId="Heading5">
    <w:name w:val="heading 5"/>
    <w:basedOn w:val="Normal"/>
    <w:next w:val="Normal"/>
    <w:qFormat/>
    <w:pPr>
      <w:keepNext/>
      <w:ind w:left="1350" w:hanging="1440"/>
      <w:jc w:val="center"/>
      <w:outlineLvl w:val="4"/>
    </w:pPr>
    <w:rPr>
      <w:b/>
      <w:noProof/>
      <w:sz w:val="24"/>
    </w:rPr>
  </w:style>
  <w:style w:type="paragraph" w:styleId="Heading6">
    <w:name w:val="heading 6"/>
    <w:basedOn w:val="Normal"/>
    <w:next w:val="Normal"/>
    <w:qFormat/>
    <w:pPr>
      <w:keepNext/>
      <w:numPr>
        <w:numId w:val="10"/>
      </w:numPr>
      <w:outlineLvl w:val="5"/>
    </w:pPr>
    <w:rPr>
      <w:b/>
      <w:sz w:val="24"/>
    </w:rPr>
  </w:style>
  <w:style w:type="paragraph" w:styleId="Heading7">
    <w:name w:val="heading 7"/>
    <w:basedOn w:val="Normal"/>
    <w:next w:val="Normal"/>
    <w:qFormat/>
    <w:pPr>
      <w:keepNext/>
      <w:ind w:left="1350" w:hanging="1440"/>
      <w:jc w:val="center"/>
      <w:outlineLvl w:val="6"/>
    </w:pPr>
    <w:rPr>
      <w:b/>
      <w:noProof/>
      <w:sz w:val="36"/>
    </w:rPr>
  </w:style>
  <w:style w:type="paragraph" w:styleId="Heading8">
    <w:name w:val="heading 8"/>
    <w:basedOn w:val="Normal"/>
    <w:next w:val="Normal"/>
    <w:qFormat/>
    <w:pPr>
      <w:keepNext/>
      <w:outlineLvl w:val="7"/>
    </w:pPr>
    <w:rPr>
      <w:b/>
      <w:sz w:val="24"/>
    </w:rPr>
  </w:style>
  <w:style w:type="paragraph" w:styleId="Heading9">
    <w:name w:val="heading 9"/>
    <w:basedOn w:val="Normal"/>
    <w:next w:val="Normal"/>
    <w:qFormat/>
    <w:pPr>
      <w:keepNext/>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1440" w:hanging="1440"/>
    </w:pPr>
    <w:rPr>
      <w:noProof/>
      <w:sz w:val="24"/>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BodyText3">
    <w:name w:val="Body Text 3"/>
    <w:basedOn w:val="BodyText"/>
    <w:pPr>
      <w:spacing w:before="120"/>
      <w:ind w:left="1728"/>
      <w:outlineLvl w:val="0"/>
    </w:pPr>
    <w:rPr>
      <w:rFonts w:ascii="Arial" w:hAnsi="Arial"/>
      <w:bCs/>
      <w:noProof/>
      <w:snapToGrid w:val="0"/>
    </w:rPr>
  </w:style>
  <w:style w:type="paragraph" w:styleId="BodyText">
    <w:name w:val="Body Text"/>
    <w:basedOn w:val="Normal"/>
    <w:pPr>
      <w:spacing w:after="120"/>
    </w:pPr>
  </w:style>
  <w:style w:type="paragraph" w:styleId="BodyTextIndent2">
    <w:name w:val="Body Text Indent 2"/>
    <w:basedOn w:val="Normal"/>
    <w:pPr>
      <w:ind w:left="360"/>
    </w:pPr>
    <w:rPr>
      <w:rFonts w:ascii="GE Inspira" w:hAnsi="GE Inspira"/>
    </w:rPr>
  </w:style>
  <w:style w:type="paragraph" w:styleId="BodyTextIndent3">
    <w:name w:val="Body Text Indent 3"/>
    <w:basedOn w:val="Normal"/>
    <w:pPr>
      <w:ind w:left="720"/>
    </w:pPr>
    <w:rPr>
      <w:rFonts w:ascii="GE Inspira" w:hAnsi="GE Inspira"/>
      <w:bCs/>
    </w:rPr>
  </w:style>
  <w:style w:type="paragraph" w:styleId="Caption">
    <w:name w:val="caption"/>
    <w:basedOn w:val="Normal"/>
    <w:next w:val="Normal"/>
    <w:qFormat/>
    <w:pPr>
      <w:spacing w:before="120" w:after="120"/>
    </w:pPr>
    <w:rPr>
      <w:b/>
      <w:bCs/>
    </w:rPr>
  </w:style>
  <w:style w:type="paragraph" w:styleId="BodyText2">
    <w:name w:val="Body Text 2"/>
    <w:basedOn w:val="Normal"/>
    <w:rPr>
      <w:color w:val="FF0000"/>
    </w:rPr>
  </w:style>
  <w:style w:type="paragraph" w:styleId="BalloonText">
    <w:name w:val="Balloon Text"/>
    <w:basedOn w:val="Normal"/>
    <w:link w:val="BalloonTextChar"/>
    <w:rsid w:val="007674C1"/>
    <w:rPr>
      <w:rFonts w:ascii="Tahoma" w:hAnsi="Tahoma" w:cs="Tahoma"/>
      <w:sz w:val="16"/>
      <w:szCs w:val="16"/>
    </w:rPr>
  </w:style>
  <w:style w:type="character" w:customStyle="1" w:styleId="BalloonTextChar">
    <w:name w:val="Balloon Text Char"/>
    <w:basedOn w:val="DefaultParagraphFont"/>
    <w:link w:val="BalloonText"/>
    <w:rsid w:val="007674C1"/>
    <w:rPr>
      <w:rFonts w:ascii="Tahoma" w:hAnsi="Tahoma" w:cs="Tahoma"/>
      <w:sz w:val="16"/>
      <w:szCs w:val="16"/>
    </w:rPr>
  </w:style>
  <w:style w:type="character" w:styleId="Hyperlink">
    <w:name w:val="Hyperlink"/>
    <w:basedOn w:val="DefaultParagraphFont"/>
    <w:rsid w:val="00831913"/>
    <w:rPr>
      <w:color w:val="0000FF" w:themeColor="hyperlink"/>
      <w:u w:val="single"/>
    </w:rPr>
  </w:style>
  <w:style w:type="character" w:styleId="FollowedHyperlink">
    <w:name w:val="FollowedHyperlink"/>
    <w:basedOn w:val="DefaultParagraphFont"/>
    <w:rsid w:val="00237A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outlineLvl w:val="1"/>
    </w:pPr>
    <w:rPr>
      <w:b/>
      <w:sz w:val="16"/>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ind w:left="1380"/>
      <w:outlineLvl w:val="3"/>
    </w:pPr>
    <w:rPr>
      <w:noProof/>
      <w:sz w:val="24"/>
    </w:rPr>
  </w:style>
  <w:style w:type="paragraph" w:styleId="Heading5">
    <w:name w:val="heading 5"/>
    <w:basedOn w:val="Normal"/>
    <w:next w:val="Normal"/>
    <w:qFormat/>
    <w:pPr>
      <w:keepNext/>
      <w:ind w:left="1350" w:hanging="1440"/>
      <w:jc w:val="center"/>
      <w:outlineLvl w:val="4"/>
    </w:pPr>
    <w:rPr>
      <w:b/>
      <w:noProof/>
      <w:sz w:val="24"/>
    </w:rPr>
  </w:style>
  <w:style w:type="paragraph" w:styleId="Heading6">
    <w:name w:val="heading 6"/>
    <w:basedOn w:val="Normal"/>
    <w:next w:val="Normal"/>
    <w:qFormat/>
    <w:pPr>
      <w:keepNext/>
      <w:numPr>
        <w:numId w:val="10"/>
      </w:numPr>
      <w:outlineLvl w:val="5"/>
    </w:pPr>
    <w:rPr>
      <w:b/>
      <w:sz w:val="24"/>
    </w:rPr>
  </w:style>
  <w:style w:type="paragraph" w:styleId="Heading7">
    <w:name w:val="heading 7"/>
    <w:basedOn w:val="Normal"/>
    <w:next w:val="Normal"/>
    <w:qFormat/>
    <w:pPr>
      <w:keepNext/>
      <w:ind w:left="1350" w:hanging="1440"/>
      <w:jc w:val="center"/>
      <w:outlineLvl w:val="6"/>
    </w:pPr>
    <w:rPr>
      <w:b/>
      <w:noProof/>
      <w:sz w:val="36"/>
    </w:rPr>
  </w:style>
  <w:style w:type="paragraph" w:styleId="Heading8">
    <w:name w:val="heading 8"/>
    <w:basedOn w:val="Normal"/>
    <w:next w:val="Normal"/>
    <w:qFormat/>
    <w:pPr>
      <w:keepNext/>
      <w:outlineLvl w:val="7"/>
    </w:pPr>
    <w:rPr>
      <w:b/>
      <w:sz w:val="24"/>
    </w:rPr>
  </w:style>
  <w:style w:type="paragraph" w:styleId="Heading9">
    <w:name w:val="heading 9"/>
    <w:basedOn w:val="Normal"/>
    <w:next w:val="Normal"/>
    <w:qFormat/>
    <w:pPr>
      <w:keepNext/>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1440" w:hanging="1440"/>
    </w:pPr>
    <w:rPr>
      <w:noProof/>
      <w:sz w:val="24"/>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BodyText3">
    <w:name w:val="Body Text 3"/>
    <w:basedOn w:val="BodyText"/>
    <w:pPr>
      <w:spacing w:before="120"/>
      <w:ind w:left="1728"/>
      <w:outlineLvl w:val="0"/>
    </w:pPr>
    <w:rPr>
      <w:rFonts w:ascii="Arial" w:hAnsi="Arial"/>
      <w:bCs/>
      <w:noProof/>
      <w:snapToGrid w:val="0"/>
    </w:rPr>
  </w:style>
  <w:style w:type="paragraph" w:styleId="BodyText">
    <w:name w:val="Body Text"/>
    <w:basedOn w:val="Normal"/>
    <w:pPr>
      <w:spacing w:after="120"/>
    </w:pPr>
  </w:style>
  <w:style w:type="paragraph" w:styleId="BodyTextIndent2">
    <w:name w:val="Body Text Indent 2"/>
    <w:basedOn w:val="Normal"/>
    <w:pPr>
      <w:ind w:left="360"/>
    </w:pPr>
    <w:rPr>
      <w:rFonts w:ascii="GE Inspira" w:hAnsi="GE Inspira"/>
    </w:rPr>
  </w:style>
  <w:style w:type="paragraph" w:styleId="BodyTextIndent3">
    <w:name w:val="Body Text Indent 3"/>
    <w:basedOn w:val="Normal"/>
    <w:pPr>
      <w:ind w:left="720"/>
    </w:pPr>
    <w:rPr>
      <w:rFonts w:ascii="GE Inspira" w:hAnsi="GE Inspira"/>
      <w:bCs/>
    </w:rPr>
  </w:style>
  <w:style w:type="paragraph" w:styleId="Caption">
    <w:name w:val="caption"/>
    <w:basedOn w:val="Normal"/>
    <w:next w:val="Normal"/>
    <w:qFormat/>
    <w:pPr>
      <w:spacing w:before="120" w:after="120"/>
    </w:pPr>
    <w:rPr>
      <w:b/>
      <w:bCs/>
    </w:rPr>
  </w:style>
  <w:style w:type="paragraph" w:styleId="BodyText2">
    <w:name w:val="Body Text 2"/>
    <w:basedOn w:val="Normal"/>
    <w:rPr>
      <w:color w:val="FF0000"/>
    </w:rPr>
  </w:style>
  <w:style w:type="paragraph" w:styleId="BalloonText">
    <w:name w:val="Balloon Text"/>
    <w:basedOn w:val="Normal"/>
    <w:link w:val="BalloonTextChar"/>
    <w:rsid w:val="007674C1"/>
    <w:rPr>
      <w:rFonts w:ascii="Tahoma" w:hAnsi="Tahoma" w:cs="Tahoma"/>
      <w:sz w:val="16"/>
      <w:szCs w:val="16"/>
    </w:rPr>
  </w:style>
  <w:style w:type="character" w:customStyle="1" w:styleId="BalloonTextChar">
    <w:name w:val="Balloon Text Char"/>
    <w:basedOn w:val="DefaultParagraphFont"/>
    <w:link w:val="BalloonText"/>
    <w:rsid w:val="007674C1"/>
    <w:rPr>
      <w:rFonts w:ascii="Tahoma" w:hAnsi="Tahoma" w:cs="Tahoma"/>
      <w:sz w:val="16"/>
      <w:szCs w:val="16"/>
    </w:rPr>
  </w:style>
  <w:style w:type="character" w:styleId="Hyperlink">
    <w:name w:val="Hyperlink"/>
    <w:basedOn w:val="DefaultParagraphFont"/>
    <w:rsid w:val="00831913"/>
    <w:rPr>
      <w:color w:val="0000FF" w:themeColor="hyperlink"/>
      <w:u w:val="single"/>
    </w:rPr>
  </w:style>
  <w:style w:type="character" w:styleId="FollowedHyperlink">
    <w:name w:val="FollowedHyperlink"/>
    <w:basedOn w:val="DefaultParagraphFont"/>
    <w:rsid w:val="00237A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80172">
      <w:bodyDiv w:val="1"/>
      <w:marLeft w:val="0"/>
      <w:marRight w:val="0"/>
      <w:marTop w:val="0"/>
      <w:marBottom w:val="0"/>
      <w:divBdr>
        <w:top w:val="none" w:sz="0" w:space="0" w:color="auto"/>
        <w:left w:val="none" w:sz="0" w:space="0" w:color="auto"/>
        <w:bottom w:val="none" w:sz="0" w:space="0" w:color="auto"/>
        <w:right w:val="none" w:sz="0" w:space="0" w:color="auto"/>
      </w:divBdr>
    </w:div>
    <w:div w:id="1525903872">
      <w:bodyDiv w:val="1"/>
      <w:marLeft w:val="0"/>
      <w:marRight w:val="0"/>
      <w:marTop w:val="0"/>
      <w:marBottom w:val="0"/>
      <w:divBdr>
        <w:top w:val="none" w:sz="0" w:space="0" w:color="auto"/>
        <w:left w:val="none" w:sz="0" w:space="0" w:color="auto"/>
        <w:bottom w:val="none" w:sz="0" w:space="0" w:color="auto"/>
        <w:right w:val="none" w:sz="0" w:space="0" w:color="auto"/>
      </w:divBdr>
    </w:div>
    <w:div w:id="182531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mage001.jpg@01CF2BBB.427DE7A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ITNAS\technology\GlobalProducts\InProcess\Water\AP2%20Hybrid%20Electric%20Water%20Heater\Evaluation\MACRO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1FE3A-93D0-4DEE-AD60-457E51B1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 GE Appliances                  Engineering Test Procedure</vt:lpstr>
    </vt:vector>
  </TitlesOfParts>
  <Company>GE</Company>
  <LinksUpToDate>false</LinksUpToDate>
  <CharactersWithSpaces>15191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 GE Appliances                  Engineering Test Procedure</dc:title>
  <dc:creator>Appliances</dc:creator>
  <cp:lastModifiedBy>GE User</cp:lastModifiedBy>
  <cp:revision>20</cp:revision>
  <cp:lastPrinted>2014-03-20T05:38:00Z</cp:lastPrinted>
  <dcterms:created xsi:type="dcterms:W3CDTF">2014-02-13T19:21:00Z</dcterms:created>
  <dcterms:modified xsi:type="dcterms:W3CDTF">2014-06-30T18:04:00Z</dcterms:modified>
</cp:coreProperties>
</file>